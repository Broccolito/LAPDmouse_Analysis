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57D4C" w14:textId="40967061" w:rsidR="006D73DE" w:rsidRDefault="00B45CCB" w:rsidP="004D5B63">
      <w:pPr>
        <w:spacing w:line="480" w:lineRule="auto"/>
        <w:jc w:val="center"/>
        <w:rPr>
          <w:rFonts w:ascii="Arial" w:eastAsia="Times New Roman" w:hAnsi="Arial" w:cs="Arial"/>
          <w:b/>
          <w:sz w:val="24"/>
          <w:szCs w:val="24"/>
          <w:lang w:eastAsia="en-US"/>
        </w:rPr>
      </w:pPr>
      <w:r w:rsidRPr="00B45CCB">
        <w:rPr>
          <w:rFonts w:ascii="Arial" w:eastAsia="Times New Roman" w:hAnsi="Arial" w:cs="Arial"/>
          <w:b/>
          <w:sz w:val="24"/>
          <w:szCs w:val="24"/>
          <w:lang w:eastAsia="en-US"/>
        </w:rPr>
        <w:t>Heterogeneity in lobar and near-acini deposition of inhaled aerosol in the mouse lung</w:t>
      </w:r>
      <w:del w:id="0" w:author="Chantal Darquenne" w:date="2020-02-24T13:40:00Z">
        <w:r w:rsidRPr="00B45CCB" w:rsidDel="00313E2A">
          <w:rPr>
            <w:rFonts w:ascii="Arial" w:eastAsia="Times New Roman" w:hAnsi="Arial" w:cs="Arial"/>
            <w:b/>
            <w:sz w:val="24"/>
            <w:szCs w:val="24"/>
            <w:lang w:eastAsia="en-US"/>
          </w:rPr>
          <w:delText xml:space="preserve">: preliminary analysis of the </w:delText>
        </w:r>
        <w:r w:rsidR="0015148D" w:rsidDel="00313E2A">
          <w:rPr>
            <w:rFonts w:ascii="Arial" w:eastAsia="Times New Roman" w:hAnsi="Arial" w:cs="Arial"/>
            <w:b/>
            <w:sz w:val="24"/>
            <w:szCs w:val="24"/>
            <w:lang w:eastAsia="en-US"/>
          </w:rPr>
          <w:delText>lapdMouse</w:delText>
        </w:r>
        <w:r w:rsidR="0015148D" w:rsidRPr="00B45CCB" w:rsidDel="00313E2A">
          <w:rPr>
            <w:rFonts w:ascii="Arial" w:eastAsia="Times New Roman" w:hAnsi="Arial" w:cs="Arial"/>
            <w:b/>
            <w:sz w:val="24"/>
            <w:szCs w:val="24"/>
            <w:lang w:eastAsia="en-US"/>
          </w:rPr>
          <w:delText xml:space="preserve"> </w:delText>
        </w:r>
        <w:r w:rsidRPr="00B45CCB" w:rsidDel="00313E2A">
          <w:rPr>
            <w:rFonts w:ascii="Arial" w:eastAsia="Times New Roman" w:hAnsi="Arial" w:cs="Arial"/>
            <w:b/>
            <w:sz w:val="24"/>
            <w:szCs w:val="24"/>
            <w:lang w:eastAsia="en-US"/>
          </w:rPr>
          <w:delText>dataset</w:delText>
        </w:r>
      </w:del>
    </w:p>
    <w:p w14:paraId="0C436846" w14:textId="77777777" w:rsidR="00B45CCB" w:rsidRPr="00344C81" w:rsidRDefault="00B45CCB" w:rsidP="004D5B63">
      <w:pPr>
        <w:spacing w:line="480" w:lineRule="auto"/>
        <w:jc w:val="center"/>
        <w:rPr>
          <w:rFonts w:ascii="Times New Roman" w:eastAsia="Times New Roman" w:hAnsi="Times New Roman" w:cs="Times New Roman"/>
        </w:rPr>
      </w:pPr>
      <w:r w:rsidRPr="00344C81">
        <w:rPr>
          <w:rFonts w:ascii="Times New Roman" w:eastAsia="Times New Roman" w:hAnsi="Times New Roman" w:cs="Times New Roman"/>
        </w:rPr>
        <w:t>Wanjun Gu</w:t>
      </w: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 C. Darquenne</w:t>
      </w: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w:t>
      </w:r>
    </w:p>
    <w:p w14:paraId="5188E844" w14:textId="6319EF4D" w:rsidR="00B45CCB" w:rsidRPr="00B45CCB" w:rsidRDefault="00B45CCB" w:rsidP="004D5B63">
      <w:pPr>
        <w:spacing w:line="480" w:lineRule="auto"/>
        <w:jc w:val="center"/>
        <w:rPr>
          <w:rFonts w:ascii="Times New Roman" w:eastAsia="Times New Roman" w:hAnsi="Times New Roman" w:cs="Times New Roman"/>
        </w:rPr>
      </w:pP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Department of Medicine, University of California, San Diego, USA</w:t>
      </w:r>
    </w:p>
    <w:p w14:paraId="7CCD7629" w14:textId="5E71F873" w:rsidR="00B45CCB" w:rsidRPr="00B45CCB" w:rsidRDefault="00B45CCB" w:rsidP="004D5B63">
      <w:pPr>
        <w:spacing w:line="480" w:lineRule="auto"/>
        <w:rPr>
          <w:rFonts w:ascii="Times New Roman" w:hAnsi="Times New Roman" w:cs="Times New Roman"/>
          <w:b/>
          <w:bCs/>
        </w:rPr>
      </w:pPr>
      <w:r w:rsidRPr="00B45CCB">
        <w:rPr>
          <w:rFonts w:ascii="Times New Roman" w:hAnsi="Times New Roman" w:cs="Times New Roman"/>
          <w:b/>
          <w:bCs/>
        </w:rPr>
        <w:t>Abstract:</w:t>
      </w:r>
    </w:p>
    <w:p w14:paraId="2AC21216" w14:textId="1B46C62B" w:rsidR="00BB2328" w:rsidRDefault="00B45CCB" w:rsidP="004D5B63">
      <w:pPr>
        <w:spacing w:after="0" w:line="480" w:lineRule="auto"/>
        <w:ind w:firstLine="720"/>
        <w:jc w:val="both"/>
        <w:rPr>
          <w:rFonts w:ascii="Times New Roman" w:hAnsi="Times New Roman" w:cs="Times New Roman"/>
          <w:color w:val="000000" w:themeColor="text1"/>
          <w:shd w:val="clear" w:color="auto" w:fill="FFFFFF"/>
        </w:rPr>
      </w:pPr>
      <w:r w:rsidRPr="00BB2328">
        <w:rPr>
          <w:rFonts w:ascii="Times New Roman" w:hAnsi="Times New Roman" w:cs="Times New Roman"/>
          <w:color w:val="000000" w:themeColor="text1"/>
          <w:shd w:val="clear" w:color="auto" w:fill="FFFFFF"/>
        </w:rPr>
        <w:t xml:space="preserve">Laboratory animals are often used to derive health risk from environmental exposure. To do so, it is important to measure not only the total dose of deposited particulates but also their spatial distribution in the lung. A unique database including both high resolution lung anatomy and deposition data in four strains of mice have been recently made available to the research community (Lung anatomy + particle deposition (LAPD) mouse archive: </w:t>
      </w:r>
      <w:hyperlink r:id="rId8" w:history="1">
        <w:r w:rsidRPr="00BB2328">
          <w:rPr>
            <w:rFonts w:ascii="Times New Roman" w:hAnsi="Times New Roman" w:cs="Times New Roman"/>
            <w:color w:val="000000" w:themeColor="text1"/>
            <w:shd w:val="clear" w:color="auto" w:fill="FFFFFF"/>
          </w:rPr>
          <w:t>https://doi.org/10.25820/9arg-9w56</w:t>
        </w:r>
      </w:hyperlink>
      <w:r w:rsidRPr="00BB2328">
        <w:rPr>
          <w:rFonts w:ascii="Times New Roman" w:hAnsi="Times New Roman" w:cs="Times New Roman"/>
          <w:color w:val="000000" w:themeColor="text1"/>
          <w:shd w:val="clear" w:color="auto" w:fill="FFFFFF"/>
        </w:rPr>
        <w:t>). Using these data, we determined the effect of particle size (</w:t>
      </w:r>
      <w:r w:rsidR="004F7847" w:rsidRPr="00BB2328">
        <w:rPr>
          <w:rFonts w:ascii="Times New Roman" w:hAnsi="Times New Roman" w:cs="Times New Roman"/>
          <w:color w:val="000000" w:themeColor="text1"/>
          <w:shd w:val="clear" w:color="auto" w:fill="FFFFFF"/>
        </w:rPr>
        <w:t xml:space="preserve">0.5, </w:t>
      </w:r>
      <w:r w:rsidRPr="00BB2328">
        <w:rPr>
          <w:rFonts w:ascii="Times New Roman" w:hAnsi="Times New Roman" w:cs="Times New Roman"/>
          <w:color w:val="000000" w:themeColor="text1"/>
          <w:shd w:val="clear" w:color="auto" w:fill="FFFFFF"/>
        </w:rPr>
        <w:t>1 and 2 µm) on the distribution of deposited particles between lobes. Analysis was performed on a total of 3</w:t>
      </w:r>
      <w:r w:rsidR="004F7847" w:rsidRPr="00BB2328">
        <w:rPr>
          <w:rFonts w:ascii="Times New Roman" w:hAnsi="Times New Roman" w:cs="Times New Roman"/>
          <w:color w:val="000000" w:themeColor="text1"/>
          <w:shd w:val="clear" w:color="auto" w:fill="FFFFFF"/>
        </w:rPr>
        <w:t>4</w:t>
      </w:r>
      <w:r w:rsidRPr="00BB2328">
        <w:rPr>
          <w:rFonts w:ascii="Times New Roman" w:hAnsi="Times New Roman" w:cs="Times New Roman"/>
          <w:color w:val="000000" w:themeColor="text1"/>
          <w:shd w:val="clear" w:color="auto" w:fill="FFFFFF"/>
        </w:rPr>
        <w:t xml:space="preserve"> mice where </w:t>
      </w:r>
      <w:r w:rsidR="004F7847" w:rsidRPr="00BB2328">
        <w:rPr>
          <w:rFonts w:ascii="Times New Roman" w:hAnsi="Times New Roman" w:cs="Times New Roman"/>
          <w:color w:val="000000" w:themeColor="text1"/>
          <w:shd w:val="clear" w:color="auto" w:fill="FFFFFF"/>
        </w:rPr>
        <w:t>3</w:t>
      </w:r>
      <w:r w:rsidR="00213D76" w:rsidRPr="00BB2328">
        <w:rPr>
          <w:rFonts w:ascii="Times New Roman" w:hAnsi="Times New Roman" w:cs="Times New Roman"/>
          <w:color w:val="000000" w:themeColor="text1"/>
          <w:shd w:val="clear" w:color="auto" w:fill="FFFFFF"/>
        </w:rPr>
        <w:t xml:space="preserve"> (16 and 15)</w:t>
      </w:r>
      <w:r w:rsidRPr="00BB2328">
        <w:rPr>
          <w:rFonts w:ascii="Times New Roman" w:hAnsi="Times New Roman" w:cs="Times New Roman"/>
          <w:color w:val="000000" w:themeColor="text1"/>
          <w:shd w:val="clear" w:color="auto" w:fill="FFFFFF"/>
        </w:rPr>
        <w:t xml:space="preserve"> animals were exposed to </w:t>
      </w:r>
      <w:r w:rsidR="004F7847" w:rsidRPr="00BB2328">
        <w:rPr>
          <w:rFonts w:ascii="Times New Roman" w:hAnsi="Times New Roman" w:cs="Times New Roman"/>
          <w:color w:val="000000" w:themeColor="text1"/>
          <w:shd w:val="clear" w:color="auto" w:fill="FFFFFF"/>
        </w:rPr>
        <w:t>0.5</w:t>
      </w:r>
      <w:r w:rsidRPr="00BB2328">
        <w:rPr>
          <w:rFonts w:ascii="Times New Roman" w:hAnsi="Times New Roman" w:cs="Times New Roman"/>
          <w:color w:val="000000" w:themeColor="text1"/>
          <w:shd w:val="clear" w:color="auto" w:fill="FFFFFF"/>
        </w:rPr>
        <w:t>µm</w:t>
      </w:r>
      <w:r w:rsidR="00213D76" w:rsidRPr="00BB2328">
        <w:rPr>
          <w:rFonts w:ascii="Times New Roman" w:hAnsi="Times New Roman" w:cs="Times New Roman"/>
          <w:color w:val="000000" w:themeColor="text1"/>
          <w:shd w:val="clear" w:color="auto" w:fill="FFFFFF"/>
        </w:rPr>
        <w:t xml:space="preserve"> (1µm and 2µm)</w:t>
      </w:r>
      <w:r w:rsidRPr="00BB2328">
        <w:rPr>
          <w:rFonts w:ascii="Times New Roman" w:hAnsi="Times New Roman" w:cs="Times New Roman"/>
          <w:color w:val="000000" w:themeColor="text1"/>
          <w:shd w:val="clear" w:color="auto" w:fill="FFFFFF"/>
        </w:rPr>
        <w:t xml:space="preserve"> particles. Lobar deposition (volume) was normalized by the sum of deposition (volume) in each of the five lobes. For each animal, we then calculated the particle deposition to volume ratio for each lobe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oMath>
      <w:r w:rsidRPr="00BB2328">
        <w:rPr>
          <w:rFonts w:ascii="Times New Roman" w:hAnsi="Times New Roman" w:cs="Times New Roman"/>
          <w:color w:val="000000" w:themeColor="text1"/>
          <w:shd w:val="clear" w:color="auto" w:fill="FFFFFF"/>
        </w:rPr>
        <w:t xml:space="preserve">). When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=1</m:t>
        </m:r>
      </m:oMath>
      <w:r w:rsidRPr="00BB2328">
        <w:rPr>
          <w:rFonts w:ascii="Times New Roman" w:hAnsi="Times New Roman" w:cs="Times New Roman"/>
          <w:color w:val="000000" w:themeColor="text1"/>
          <w:shd w:val="clear" w:color="auto" w:fill="FFFFFF"/>
        </w:rPr>
        <w:t xml:space="preserve">, particle deposition is proportional to lobar volume; when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oMath>
      <w:r w:rsidRPr="00BB2328">
        <w:rPr>
          <w:rFonts w:ascii="Times New Roman" w:hAnsi="Times New Roman" w:cs="Times New Roman"/>
          <w:color w:val="000000" w:themeColor="text1"/>
          <w:shd w:val="clear" w:color="auto" w:fill="FFFFFF"/>
        </w:rPr>
        <w:t xml:space="preserve"> differs from one, lobar deposition is relatively greater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&gt;1</m:t>
        </m:r>
      </m:oMath>
      <w:r w:rsidRPr="00BB2328">
        <w:rPr>
          <w:rFonts w:ascii="Times New Roman" w:hAnsi="Times New Roman" w:cs="Times New Roman"/>
          <w:color w:val="000000" w:themeColor="text1"/>
          <w:shd w:val="clear" w:color="auto" w:fill="FFFFFF"/>
        </w:rPr>
        <w:t>) or smaller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&lt;1</m:t>
        </m:r>
      </m:oMath>
      <w:r w:rsidRPr="00BB2328">
        <w:rPr>
          <w:rFonts w:ascii="Times New Roman" w:hAnsi="Times New Roman" w:cs="Times New Roman"/>
          <w:color w:val="000000" w:themeColor="text1"/>
          <w:shd w:val="clear" w:color="auto" w:fill="FFFFFF"/>
        </w:rPr>
        <w:t>) than lobar volume.</w:t>
      </w:r>
      <w:r w:rsidR="00BB2328" w:rsidRPr="00BB2328">
        <w:rPr>
          <w:rFonts w:ascii="Times New Roman" w:hAnsi="Times New Roman" w:cs="Times New Roman"/>
          <w:color w:val="000000" w:themeColor="text1"/>
          <w:shd w:val="clear" w:color="auto" w:fill="FFFFFF"/>
        </w:rPr>
        <w:t xml:space="preserve"> </w:t>
      </w:r>
      <w:r w:rsidR="00D36872" w:rsidRPr="00BB2328">
        <w:rPr>
          <w:rFonts w:ascii="Times New Roman" w:hAnsi="Times New Roman" w:cs="Times New Roman"/>
          <w:color w:val="000000" w:themeColor="text1"/>
          <w:shd w:val="clear" w:color="auto" w:fill="FFFFFF"/>
        </w:rPr>
        <w:t>At the near-acini level, for each animal, frequency distribution is constructed using single-compartment particle depositions. The skewness and standard deviation of the distribution</w:t>
      </w:r>
      <w:r w:rsidR="008641C1" w:rsidRPr="00BB2328">
        <w:rPr>
          <w:rFonts w:ascii="Times New Roman" w:hAnsi="Times New Roman" w:cs="Times New Roman"/>
          <w:color w:val="000000" w:themeColor="text1"/>
          <w:shd w:val="clear" w:color="auto" w:fill="FFFFFF"/>
        </w:rPr>
        <w:t xml:space="preserve"> are then calculated and regressed on particle size.</w:t>
      </w:r>
      <w:r w:rsidR="00D36872" w:rsidRPr="00BB2328">
        <w:rPr>
          <w:rFonts w:ascii="Times New Roman" w:hAnsi="Times New Roman" w:cs="Times New Roman"/>
          <w:color w:val="000000" w:themeColor="text1"/>
          <w:shd w:val="clear" w:color="auto" w:fill="FFFFFF"/>
        </w:rPr>
        <w:t xml:space="preserve"> </w:t>
      </w:r>
    </w:p>
    <w:p w14:paraId="052D20E3" w14:textId="77777777" w:rsidR="00BB2328" w:rsidRPr="00BB2328" w:rsidRDefault="00BB2328" w:rsidP="004D5B63">
      <w:pPr>
        <w:spacing w:after="0" w:line="480" w:lineRule="auto"/>
        <w:ind w:firstLine="720"/>
        <w:jc w:val="both"/>
        <w:rPr>
          <w:rFonts w:ascii="Times New Roman" w:hAnsi="Times New Roman" w:cs="Times New Roman"/>
          <w:color w:val="000000" w:themeColor="text1"/>
          <w:shd w:val="clear" w:color="auto" w:fill="FFFFFF"/>
        </w:rPr>
      </w:pPr>
    </w:p>
    <w:p w14:paraId="5F463046" w14:textId="4C9DD071" w:rsidR="00BB2328" w:rsidRDefault="008641C1" w:rsidP="004D5B63">
      <w:pPr>
        <w:spacing w:line="480" w:lineRule="auto"/>
        <w:rPr>
          <w:rFonts w:ascii="Times New Roman" w:hAnsi="Times New Roman" w:cs="Times New Roman"/>
          <w:color w:val="000000" w:themeColor="text1"/>
          <w:shd w:val="clear" w:color="auto" w:fill="FFFFFF"/>
        </w:rPr>
      </w:pPr>
      <w:r w:rsidRPr="00BB2328">
        <w:rPr>
          <w:rFonts w:ascii="Times New Roman" w:hAnsi="Times New Roman" w:cs="Times New Roman"/>
          <w:color w:val="000000" w:themeColor="text1"/>
          <w:shd w:val="clear" w:color="auto" w:fill="FFFFFF"/>
        </w:rPr>
        <w:t>At the lobar level, s</w:t>
      </w:r>
      <w:r w:rsidR="00B45CCB" w:rsidRPr="00BB2328">
        <w:rPr>
          <w:rFonts w:ascii="Times New Roman" w:hAnsi="Times New Roman" w:cs="Times New Roman"/>
          <w:color w:val="000000" w:themeColor="text1"/>
          <w:shd w:val="clear" w:color="auto" w:fill="FFFFFF"/>
        </w:rPr>
        <w:t>ignificant deviation from 1 were found for DV ratio in the cranial lobe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Cranial</m:t>
            </m:r>
          </m:sub>
        </m:sSub>
      </m:oMath>
      <w:r w:rsidR="00B45CCB" w:rsidRPr="00BB2328">
        <w:rPr>
          <w:rFonts w:ascii="Times New Roman" w:hAnsi="Times New Roman" w:cs="Times New Roman"/>
          <w:color w:val="000000" w:themeColor="text1"/>
          <w:shd w:val="clear" w:color="auto" w:fill="FFFFFF"/>
        </w:rPr>
        <w:t>)</w:t>
      </w:r>
      <w:r w:rsidRPr="00BB2328">
        <w:rPr>
          <w:rFonts w:ascii="Times New Roman" w:hAnsi="Times New Roman" w:cs="Times New Roman"/>
          <w:color w:val="000000" w:themeColor="text1"/>
          <w:shd w:val="clear" w:color="auto" w:fill="FFFFFF"/>
        </w:rPr>
        <w:t xml:space="preserve">, </w:t>
      </w:r>
      <w:r w:rsidR="00B45CCB" w:rsidRPr="00BB2328">
        <w:rPr>
          <w:rFonts w:ascii="Times New Roman" w:hAnsi="Times New Roman" w:cs="Times New Roman"/>
          <w:color w:val="000000" w:themeColor="text1"/>
          <w:shd w:val="clear" w:color="auto" w:fill="FFFFFF"/>
        </w:rPr>
        <w:t xml:space="preserve">where deposition was relatively greater than lobar </w:t>
      </w:r>
      <w:r w:rsidR="00B45CCB" w:rsidRPr="00086610">
        <w:rPr>
          <w:rFonts w:ascii="Times New Roman" w:hAnsi="Times New Roman" w:cs="Times New Roman"/>
          <w:color w:val="000000" w:themeColor="text1"/>
          <w:shd w:val="clear" w:color="auto" w:fill="FFFFFF"/>
        </w:rPr>
        <w:t>volume</w:t>
      </w:r>
      <w:r w:rsidR="00B45CCB">
        <w:rPr>
          <w:rFonts w:ascii="Times New Roman" w:hAnsi="Times New Roman" w:cs="Times New Roman"/>
          <w:color w:val="000000" w:themeColor="text1"/>
          <w:shd w:val="clear" w:color="auto" w:fill="FFFFFF"/>
        </w:rPr>
        <w:t>.</w:t>
      </w:r>
      <w:r w:rsidR="00B45CCB" w:rsidRPr="00086610">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Middle</m:t>
            </m:r>
          </m:sub>
        </m:sSub>
      </m:oMath>
      <w:r w:rsidR="00B45CCB">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Caudal</m:t>
            </m:r>
          </m:sub>
        </m:sSub>
      </m:oMath>
      <w:r w:rsidR="00D20147">
        <w:rPr>
          <w:rFonts w:ascii="Times New Roman" w:hAnsi="Times New Roman" w:cs="Times New Roman"/>
          <w:color w:val="000000" w:themeColor="text1"/>
          <w:shd w:val="clear" w:color="auto" w:fill="FFFFFF"/>
        </w:rPr>
        <w:t xml:space="preserve"> </w:t>
      </w:r>
      <w:r w:rsidR="00B45CCB">
        <w:rPr>
          <w:rFonts w:ascii="Times New Roman" w:hAnsi="Times New Roman" w:cs="Times New Roman"/>
          <w:color w:val="000000" w:themeColor="text1"/>
          <w:shd w:val="clear" w:color="auto" w:fill="FFFFFF"/>
        </w:rPr>
        <w:t xml:space="preserve">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Accessory</m:t>
            </m:r>
          </m:sub>
        </m:sSub>
      </m:oMath>
      <w:r w:rsidR="00D20147">
        <w:rPr>
          <w:rFonts w:ascii="Times New Roman" w:hAnsi="Times New Roman" w:cs="Times New Roman"/>
          <w:color w:val="000000" w:themeColor="text1"/>
          <w:shd w:val="clear" w:color="auto" w:fill="FFFFFF"/>
        </w:rPr>
        <w:t xml:space="preserve"> </w:t>
      </w:r>
      <w:r w:rsidR="00B45CCB" w:rsidRPr="00086610">
        <w:rPr>
          <w:rFonts w:ascii="Times New Roman" w:hAnsi="Times New Roman" w:cs="Times New Roman"/>
          <w:color w:val="000000" w:themeColor="text1"/>
          <w:shd w:val="clear" w:color="auto" w:fill="FFFFFF"/>
        </w:rPr>
        <w:t xml:space="preserve">were </w:t>
      </w:r>
      <w:r w:rsidR="00B45CCB">
        <w:rPr>
          <w:rFonts w:ascii="Times New Roman" w:hAnsi="Times New Roman" w:cs="Times New Roman"/>
          <w:color w:val="000000" w:themeColor="text1"/>
          <w:shd w:val="clear" w:color="auto" w:fill="FFFFFF"/>
        </w:rPr>
        <w:t xml:space="preserve">all </w:t>
      </w:r>
      <w:r w:rsidR="00B45CCB" w:rsidRPr="00BB2328">
        <w:rPr>
          <w:rFonts w:ascii="Times New Roman" w:hAnsi="Times New Roman" w:cs="Times New Roman"/>
          <w:color w:val="000000" w:themeColor="text1"/>
          <w:shd w:val="clear" w:color="auto" w:fill="FFFFFF"/>
        </w:rPr>
        <w:t>significantly</w:t>
      </w:r>
      <w:r w:rsidR="00B45CCB">
        <w:rPr>
          <w:rFonts w:ascii="Times New Roman" w:hAnsi="Times New Roman" w:cs="Times New Roman"/>
          <w:color w:val="000000" w:themeColor="text1"/>
          <w:shd w:val="clear" w:color="auto" w:fill="FFFFFF"/>
        </w:rPr>
        <w:t xml:space="preserve"> &lt;1 and lower than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left</m:t>
            </m:r>
          </m:sub>
        </m:sSub>
      </m:oMath>
      <w:r w:rsidR="00B45CCB">
        <w:rPr>
          <w:rFonts w:ascii="Times New Roman" w:hAnsi="Times New Roman" w:cs="Times New Roman"/>
          <w:color w:val="000000" w:themeColor="text1"/>
          <w:shd w:val="clear" w:color="auto" w:fill="FFFFFF"/>
        </w:rPr>
        <w:t xml:space="preserve">(p&lt;0.01). Furthermore,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Cranial</m:t>
            </m:r>
          </m:sub>
        </m:sSub>
      </m:oMath>
      <w:r w:rsidR="00B45CCB" w:rsidRPr="00086610">
        <w:rPr>
          <w:rFonts w:ascii="Times New Roman" w:hAnsi="Times New Roman" w:cs="Times New Roman"/>
          <w:color w:val="000000" w:themeColor="text1"/>
          <w:shd w:val="clear" w:color="auto" w:fill="FFFFFF"/>
        </w:rPr>
        <w:t xml:space="preserve"> was positively correlated with particle size (p=0.004) 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Accessory</m:t>
            </m:r>
          </m:sub>
        </m:sSub>
      </m:oMath>
      <w:r w:rsidR="00B45CCB" w:rsidRPr="00086610">
        <w:rPr>
          <w:rFonts w:ascii="Times New Roman" w:hAnsi="Times New Roman" w:cs="Times New Roman"/>
          <w:color w:val="000000" w:themeColor="text1"/>
          <w:shd w:val="clear" w:color="auto" w:fill="FFFFFF"/>
        </w:rPr>
        <w:t xml:space="preserve"> was negatively correlated with particle size (p=0.026).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Middle</m:t>
            </m:r>
          </m:sub>
        </m:sSub>
      </m:oMath>
      <w:r w:rsidR="00B45CCB" w:rsidRPr="00086610">
        <w:rPr>
          <w:rFonts w:ascii="Times New Roman" w:hAnsi="Times New Roman" w:cs="Times New Roman"/>
          <w:color w:val="000000" w:themeColor="text1"/>
          <w:shd w:val="clear" w:color="auto" w:fill="FFFFFF"/>
        </w:rPr>
        <w:t xml:space="preserve"> 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Caudal</m:t>
            </m:r>
          </m:sub>
        </m:sSub>
      </m:oMath>
      <w:r w:rsidR="00B45CCB" w:rsidRPr="00086610">
        <w:rPr>
          <w:rFonts w:ascii="Times New Roman" w:hAnsi="Times New Roman" w:cs="Times New Roman"/>
          <w:color w:val="000000" w:themeColor="text1"/>
          <w:shd w:val="clear" w:color="auto" w:fill="FFFFFF"/>
        </w:rPr>
        <w:t xml:space="preserve"> also show a negative trend with respect to particle size but the regressions were not </w:t>
      </w:r>
      <w:r w:rsidR="00B45CCB" w:rsidRPr="00086610">
        <w:rPr>
          <w:rFonts w:ascii="Times New Roman" w:hAnsi="Times New Roman" w:cs="Times New Roman"/>
          <w:color w:val="000000" w:themeColor="text1"/>
          <w:shd w:val="clear" w:color="auto" w:fill="FFFFFF"/>
        </w:rPr>
        <w:lastRenderedPageBreak/>
        <w:t>significant.</w:t>
      </w:r>
      <w:r w:rsidR="00BB2328">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At the near-acini level, positive correlations are found between particle size and skewness as well as </w:t>
      </w:r>
      <w:r w:rsidR="00BB2328">
        <w:rPr>
          <w:rFonts w:ascii="Times New Roman" w:hAnsi="Times New Roman" w:cs="Times New Roman" w:hint="eastAsia"/>
          <w:color w:val="000000" w:themeColor="text1"/>
          <w:shd w:val="clear" w:color="auto" w:fill="FFFFFF"/>
        </w:rPr>
        <w:t>standar</w:t>
      </w:r>
      <w:r w:rsidR="00BB2328">
        <w:rPr>
          <w:rFonts w:ascii="Times New Roman" w:hAnsi="Times New Roman" w:cs="Times New Roman"/>
          <w:color w:val="000000" w:themeColor="text1"/>
          <w:shd w:val="clear" w:color="auto" w:fill="FFFFFF"/>
        </w:rPr>
        <w:t>d deviation of the distributions.</w:t>
      </w:r>
    </w:p>
    <w:p w14:paraId="49F036AF" w14:textId="7D48BB8D" w:rsidR="00BB2328" w:rsidRDefault="00B45CCB"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themeColor="text1"/>
          <w:shd w:val="clear" w:color="auto" w:fill="FFFFFF"/>
        </w:rPr>
        <w:t>In conclusion, an uneven distribution of deposited particles of the mouse lung</w:t>
      </w:r>
      <w:r w:rsidR="00BB2328">
        <w:rPr>
          <w:rFonts w:ascii="Times New Roman" w:hAnsi="Times New Roman" w:cs="Times New Roman"/>
          <w:color w:val="000000" w:themeColor="text1"/>
          <w:shd w:val="clear" w:color="auto" w:fill="FFFFFF"/>
        </w:rPr>
        <w:t xml:space="preserve"> at the lobar level and near-acini level </w:t>
      </w:r>
      <w:r w:rsidR="00BB2328">
        <w:rPr>
          <w:rFonts w:ascii="Times New Roman" w:hAnsi="Times New Roman" w:cs="Times New Roman" w:hint="eastAsia"/>
          <w:color w:val="000000" w:themeColor="text1"/>
          <w:shd w:val="clear" w:color="auto" w:fill="FFFFFF"/>
        </w:rPr>
        <w:t>is</w:t>
      </w:r>
      <w:r w:rsidR="00BB2328">
        <w:rPr>
          <w:rFonts w:ascii="Times New Roman" w:hAnsi="Times New Roman" w:cs="Times New Roman"/>
          <w:color w:val="000000" w:themeColor="text1"/>
          <w:shd w:val="clear" w:color="auto" w:fill="FFFFFF"/>
        </w:rPr>
        <w:t xml:space="preserve"> shown</w:t>
      </w:r>
      <w:r>
        <w:rPr>
          <w:rFonts w:ascii="Times New Roman" w:hAnsi="Times New Roman" w:cs="Times New Roman"/>
          <w:color w:val="000000" w:themeColor="text1"/>
          <w:shd w:val="clear" w:color="auto" w:fill="FFFFFF"/>
        </w:rPr>
        <w:t>. Th</w:t>
      </w:r>
      <w:r w:rsidR="00BB2328">
        <w:rPr>
          <w:rFonts w:ascii="Times New Roman" w:hAnsi="Times New Roman" w:cs="Times New Roman"/>
          <w:color w:val="000000" w:themeColor="text1"/>
          <w:shd w:val="clear" w:color="auto" w:fill="FFFFFF"/>
        </w:rPr>
        <w:t>us</w:t>
      </w:r>
      <w:r>
        <w:rPr>
          <w:rFonts w:ascii="Times New Roman" w:hAnsi="Times New Roman" w:cs="Times New Roman"/>
          <w:color w:val="000000" w:themeColor="text1"/>
          <w:shd w:val="clear" w:color="auto" w:fill="FFFFFF"/>
        </w:rPr>
        <w:t>, depending on the lobe, individual lobe analysis to determine overall deposition may either underestimate or overestimate total lung burden, at least for particles in the micron size range.</w:t>
      </w:r>
      <w:r w:rsidR="00BB2328">
        <w:rPr>
          <w:rFonts w:ascii="Times New Roman" w:hAnsi="Times New Roman" w:cs="Times New Roman"/>
          <w:color w:val="000000" w:themeColor="text1"/>
          <w:shd w:val="clear" w:color="auto" w:fill="FFFFFF"/>
        </w:rPr>
        <w:t xml:space="preserve"> </w:t>
      </w:r>
      <w:r w:rsidR="00BB2328">
        <w:rPr>
          <w:rFonts w:ascii="Times New Roman" w:hAnsi="Times New Roman" w:cs="Times New Roman"/>
          <w:color w:val="000000"/>
          <w:shd w:val="clear" w:color="auto" w:fill="FFFFFF"/>
        </w:rPr>
        <w:t>Varying particle sizes can introduce ineligible deviations of the density and spatial homogeneity of aerosol dosimetry measurements at the near-acini level.</w:t>
      </w:r>
    </w:p>
    <w:p w14:paraId="555549A3" w14:textId="1F6EAD5F" w:rsidR="00B45CCB" w:rsidRDefault="00B45CCB" w:rsidP="004D5B63">
      <w:pPr>
        <w:spacing w:line="480" w:lineRule="auto"/>
        <w:rPr>
          <w:rFonts w:ascii="Times New Roman" w:hAnsi="Times New Roman" w:cs="Times New Roman"/>
          <w:color w:val="000000" w:themeColor="text1"/>
          <w:shd w:val="clear" w:color="auto" w:fill="FFFFFF"/>
        </w:rPr>
      </w:pPr>
    </w:p>
    <w:p w14:paraId="02A99541" w14:textId="77777777" w:rsidR="009B6A69" w:rsidRDefault="009B6A69">
      <w:pPr>
        <w:rPr>
          <w:rFonts w:ascii="Times New Roman" w:hAnsi="Times New Roman" w:cs="Times New Roman"/>
          <w:b/>
        </w:rPr>
      </w:pPr>
      <w:r>
        <w:rPr>
          <w:rFonts w:ascii="Times New Roman" w:hAnsi="Times New Roman" w:cs="Times New Roman"/>
          <w:b/>
        </w:rPr>
        <w:br w:type="page"/>
      </w:r>
    </w:p>
    <w:p w14:paraId="5A949830" w14:textId="037CCC92" w:rsidR="00B45CCB" w:rsidRDefault="009B6A69" w:rsidP="009B6A69">
      <w:pPr>
        <w:pStyle w:val="ListParagraph"/>
        <w:numPr>
          <w:ilvl w:val="0"/>
          <w:numId w:val="1"/>
        </w:numPr>
        <w:spacing w:line="480" w:lineRule="auto"/>
        <w:rPr>
          <w:rFonts w:ascii="Times New Roman" w:hAnsi="Times New Roman" w:cs="Times New Roman"/>
          <w:b/>
        </w:rPr>
      </w:pPr>
      <w:r w:rsidRPr="009B6A69">
        <w:rPr>
          <w:rFonts w:ascii="Times New Roman" w:hAnsi="Times New Roman" w:cs="Times New Roman"/>
          <w:b/>
        </w:rPr>
        <w:lastRenderedPageBreak/>
        <w:t>INTRODUCTION</w:t>
      </w:r>
    </w:p>
    <w:p w14:paraId="0523B768" w14:textId="5D526FBE" w:rsidR="00214D7E" w:rsidRDefault="00D56E97" w:rsidP="0041759E">
      <w:pPr>
        <w:autoSpaceDE w:val="0"/>
        <w:autoSpaceDN w:val="0"/>
        <w:adjustRightInd w:val="0"/>
        <w:spacing w:after="0" w:line="480" w:lineRule="auto"/>
        <w:rPr>
          <w:rFonts w:ascii="Times New Roman" w:hAnsi="Times New Roman" w:cs="Times New Roman"/>
        </w:rPr>
      </w:pPr>
      <w:r w:rsidRPr="00D56E97">
        <w:rPr>
          <w:rFonts w:ascii="Times New Roman" w:hAnsi="Times New Roman" w:cs="Times New Roman"/>
        </w:rPr>
        <w:t>Exposure to airborne particulate matter (PM) plays an important role in initiating or aggravating respiratory</w:t>
      </w:r>
      <w:r>
        <w:rPr>
          <w:rFonts w:ascii="Times New Roman" w:hAnsi="Times New Roman" w:cs="Times New Roman"/>
        </w:rPr>
        <w:t xml:space="preserve"> </w:t>
      </w:r>
      <w:r w:rsidRPr="00D56E97">
        <w:rPr>
          <w:rFonts w:ascii="Times New Roman" w:hAnsi="Times New Roman" w:cs="Times New Roman"/>
        </w:rPr>
        <w:t>and cardiovascular diseases. The understanding of the pathogenic effects resulting from such a PM exposure</w:t>
      </w:r>
      <w:r>
        <w:rPr>
          <w:rFonts w:ascii="Times New Roman" w:hAnsi="Times New Roman" w:cs="Times New Roman"/>
        </w:rPr>
        <w:t xml:space="preserve"> </w:t>
      </w:r>
      <w:r w:rsidRPr="00D56E97">
        <w:rPr>
          <w:rFonts w:ascii="Times New Roman" w:hAnsi="Times New Roman" w:cs="Times New Roman"/>
        </w:rPr>
        <w:t>requires knowledge of the in-situ distribution of deposited pollutants on airway and alveolar surfaces. Such</w:t>
      </w:r>
      <w:r>
        <w:rPr>
          <w:rFonts w:ascii="Times New Roman" w:hAnsi="Times New Roman" w:cs="Times New Roman"/>
        </w:rPr>
        <w:t xml:space="preserve"> </w:t>
      </w:r>
      <w:r w:rsidRPr="00D56E97">
        <w:rPr>
          <w:rFonts w:ascii="Times New Roman" w:hAnsi="Times New Roman" w:cs="Times New Roman"/>
        </w:rPr>
        <w:t>knowledge is also essential in any assessment of the therapeutic effect of a drug delivered by inhaled therapy.</w:t>
      </w:r>
      <w:r>
        <w:rPr>
          <w:rFonts w:ascii="Times New Roman" w:hAnsi="Times New Roman" w:cs="Times New Roman"/>
        </w:rPr>
        <w:t xml:space="preserve"> </w:t>
      </w:r>
      <w:r w:rsidR="002E3621" w:rsidRPr="00A8150E">
        <w:rPr>
          <w:rFonts w:ascii="Times New Roman" w:hAnsi="Times New Roman" w:cs="Times New Roman"/>
        </w:rPr>
        <w:t xml:space="preserve">Animal models have long been used as surrogates to predict </w:t>
      </w:r>
      <w:r w:rsidR="00244A28">
        <w:rPr>
          <w:rFonts w:ascii="Times New Roman" w:hAnsi="Times New Roman" w:cs="Times New Roman"/>
        </w:rPr>
        <w:t xml:space="preserve">therapeutic effects in humans or </w:t>
      </w:r>
      <w:r w:rsidR="002E3621" w:rsidRPr="00A8150E">
        <w:rPr>
          <w:rFonts w:ascii="Times New Roman" w:hAnsi="Times New Roman" w:cs="Times New Roman"/>
        </w:rPr>
        <w:t xml:space="preserve">possible adverse health effects arising from chemical and/or particulate exposures </w:t>
      </w:r>
      <w:r w:rsidR="002E3621">
        <w:rPr>
          <w:rFonts w:ascii="Times New Roman" w:hAnsi="Times New Roman" w:cs="Times New Roman"/>
        </w:rPr>
        <w:t>with m</w:t>
      </w:r>
      <w:r w:rsidR="002E3621" w:rsidRPr="00A8150E">
        <w:rPr>
          <w:rFonts w:ascii="Times New Roman" w:hAnsi="Times New Roman" w:cs="Times New Roman"/>
        </w:rPr>
        <w:t xml:space="preserve">athematical models </w:t>
      </w:r>
      <w:r w:rsidR="002E3621">
        <w:rPr>
          <w:rFonts w:ascii="Times New Roman" w:hAnsi="Times New Roman" w:cs="Times New Roman"/>
        </w:rPr>
        <w:t>being</w:t>
      </w:r>
      <w:r w:rsidR="002E3621" w:rsidRPr="00A8150E">
        <w:rPr>
          <w:rFonts w:ascii="Times New Roman" w:hAnsi="Times New Roman" w:cs="Times New Roman"/>
        </w:rPr>
        <w:t xml:space="preserve"> often been used to complement experimental studies under different exposure conditions. </w:t>
      </w:r>
      <w:r w:rsidR="00773A43">
        <w:rPr>
          <w:rFonts w:ascii="Times New Roman" w:hAnsi="Times New Roman" w:cs="Times New Roman"/>
        </w:rPr>
        <w:t>Additionally</w:t>
      </w:r>
      <w:r w:rsidR="002E3621" w:rsidRPr="00A8150E">
        <w:rPr>
          <w:rFonts w:ascii="Times New Roman" w:hAnsi="Times New Roman" w:cs="Times New Roman"/>
        </w:rPr>
        <w:t xml:space="preserve">, modeling can be used as a tool for interspecies dose extrapolation, an important element in preclinical </w:t>
      </w:r>
      <w:r w:rsidR="002E3621">
        <w:rPr>
          <w:rFonts w:ascii="Times New Roman" w:hAnsi="Times New Roman" w:cs="Times New Roman"/>
        </w:rPr>
        <w:t xml:space="preserve">and toxicological </w:t>
      </w:r>
      <w:r w:rsidR="002E3621" w:rsidRPr="00A8150E">
        <w:rPr>
          <w:rFonts w:ascii="Times New Roman" w:hAnsi="Times New Roman" w:cs="Times New Roman"/>
        </w:rPr>
        <w:t>studies.</w:t>
      </w:r>
      <w:r w:rsidR="00992772">
        <w:rPr>
          <w:rFonts w:ascii="Times New Roman" w:hAnsi="Times New Roman" w:cs="Times New Roman"/>
        </w:rPr>
        <w:t xml:space="preserve"> </w:t>
      </w:r>
    </w:p>
    <w:p w14:paraId="167B939C" w14:textId="77777777" w:rsidR="00214D7E" w:rsidRDefault="00214D7E" w:rsidP="0041759E">
      <w:pPr>
        <w:autoSpaceDE w:val="0"/>
        <w:autoSpaceDN w:val="0"/>
        <w:adjustRightInd w:val="0"/>
        <w:spacing w:after="0" w:line="480" w:lineRule="auto"/>
        <w:rPr>
          <w:rFonts w:ascii="Times New Roman" w:hAnsi="Times New Roman" w:cs="Times New Roman"/>
        </w:rPr>
      </w:pPr>
    </w:p>
    <w:p w14:paraId="02152BFD" w14:textId="46733462" w:rsidR="0041759E" w:rsidRDefault="0041759E" w:rsidP="005E609B">
      <w:pPr>
        <w:autoSpaceDE w:val="0"/>
        <w:autoSpaceDN w:val="0"/>
        <w:adjustRightInd w:val="0"/>
        <w:spacing w:after="0" w:line="480" w:lineRule="auto"/>
        <w:rPr>
          <w:rFonts w:ascii="Times New Roman" w:hAnsi="Times New Roman" w:cs="Times New Roman"/>
        </w:rPr>
      </w:pPr>
      <w:r w:rsidRPr="0041759E">
        <w:rPr>
          <w:rFonts w:ascii="Times New Roman" w:hAnsi="Times New Roman" w:cs="Times New Roman"/>
        </w:rPr>
        <w:t xml:space="preserve">In recent years, sophisticated subject-speciﬁc computational models of aerosol transport and deposition in </w:t>
      </w:r>
      <w:r w:rsidR="00992772">
        <w:rPr>
          <w:rFonts w:ascii="Times New Roman" w:hAnsi="Times New Roman" w:cs="Times New Roman"/>
        </w:rPr>
        <w:t xml:space="preserve">the lung </w:t>
      </w:r>
      <w:r w:rsidRPr="0041759E">
        <w:rPr>
          <w:rFonts w:ascii="Times New Roman" w:hAnsi="Times New Roman" w:cs="Times New Roman"/>
        </w:rPr>
        <w:t xml:space="preserve">have been developed </w:t>
      </w:r>
      <w:r w:rsidR="00992772">
        <w:rPr>
          <w:rFonts w:ascii="Times New Roman" w:hAnsi="Times New Roman" w:cs="Times New Roman"/>
        </w:rPr>
        <w:t xml:space="preserve">for both humans </w:t>
      </w:r>
      <w:r w:rsidRPr="0041759E">
        <w:rPr>
          <w:rFonts w:ascii="Times New Roman" w:hAnsi="Times New Roman" w:cs="Times New Roman"/>
        </w:rPr>
        <w:t xml:space="preserve">(De Backer et al., 2008; Hofmann, 2011; Ma &amp; </w:t>
      </w:r>
      <w:proofErr w:type="spellStart"/>
      <w:r w:rsidRPr="0041759E">
        <w:rPr>
          <w:rFonts w:ascii="Times New Roman" w:hAnsi="Times New Roman" w:cs="Times New Roman"/>
        </w:rPr>
        <w:t>Lutchen</w:t>
      </w:r>
      <w:proofErr w:type="spellEnd"/>
      <w:r w:rsidRPr="0041759E">
        <w:rPr>
          <w:rFonts w:ascii="Times New Roman" w:hAnsi="Times New Roman" w:cs="Times New Roman"/>
        </w:rPr>
        <w:t xml:space="preserve">, 2009; </w:t>
      </w:r>
      <w:proofErr w:type="spellStart"/>
      <w:r w:rsidRPr="0041759E">
        <w:rPr>
          <w:rFonts w:ascii="Times New Roman" w:hAnsi="Times New Roman" w:cs="Times New Roman"/>
        </w:rPr>
        <w:t>Vinchurkar</w:t>
      </w:r>
      <w:proofErr w:type="spellEnd"/>
      <w:r w:rsidRPr="0041759E">
        <w:rPr>
          <w:rFonts w:ascii="Times New Roman" w:hAnsi="Times New Roman" w:cs="Times New Roman"/>
        </w:rPr>
        <w:t xml:space="preserve"> et al., 2012</w:t>
      </w:r>
      <w:r w:rsidR="00214D7E">
        <w:rPr>
          <w:rFonts w:ascii="Times New Roman" w:hAnsi="Times New Roman" w:cs="Times New Roman"/>
        </w:rPr>
        <w:t xml:space="preserve">; </w:t>
      </w:r>
      <w:proofErr w:type="spellStart"/>
      <w:r w:rsidR="00214D7E">
        <w:rPr>
          <w:rFonts w:ascii="Times New Roman" w:hAnsi="Times New Roman" w:cs="Times New Roman"/>
        </w:rPr>
        <w:t>Kuprat</w:t>
      </w:r>
      <w:proofErr w:type="spellEnd"/>
      <w:r w:rsidR="00214D7E">
        <w:rPr>
          <w:rFonts w:ascii="Times New Roman" w:hAnsi="Times New Roman" w:cs="Times New Roman"/>
        </w:rPr>
        <w:t xml:space="preserve"> et al., submitted 2020</w:t>
      </w:r>
      <w:r w:rsidRPr="0041759E">
        <w:rPr>
          <w:rFonts w:ascii="Times New Roman" w:hAnsi="Times New Roman" w:cs="Times New Roman"/>
        </w:rPr>
        <w:t>)</w:t>
      </w:r>
      <w:r w:rsidR="00992772">
        <w:rPr>
          <w:rFonts w:ascii="Times New Roman" w:hAnsi="Times New Roman" w:cs="Times New Roman"/>
        </w:rPr>
        <w:t xml:space="preserve"> and research animals (</w:t>
      </w:r>
      <w:r w:rsidR="00214D7E">
        <w:rPr>
          <w:rFonts w:ascii="Times New Roman" w:hAnsi="Times New Roman" w:cs="Times New Roman"/>
        </w:rPr>
        <w:t>refs</w:t>
      </w:r>
      <w:r w:rsidR="00992772">
        <w:rPr>
          <w:rFonts w:ascii="Times New Roman" w:hAnsi="Times New Roman" w:cs="Times New Roman"/>
        </w:rPr>
        <w:t>)</w:t>
      </w:r>
      <w:r w:rsidRPr="0041759E">
        <w:rPr>
          <w:rFonts w:ascii="Times New Roman" w:hAnsi="Times New Roman" w:cs="Times New Roman"/>
        </w:rPr>
        <w:t xml:space="preserve">.  </w:t>
      </w:r>
      <w:r w:rsidR="00773A43">
        <w:rPr>
          <w:rFonts w:ascii="Times New Roman" w:hAnsi="Times New Roman" w:cs="Times New Roman"/>
        </w:rPr>
        <w:t>These models</w:t>
      </w:r>
      <w:r w:rsidR="00D44F53">
        <w:rPr>
          <w:rFonts w:ascii="Times New Roman" w:hAnsi="Times New Roman" w:cs="Times New Roman"/>
        </w:rPr>
        <w:t xml:space="preserve"> </w:t>
      </w:r>
      <w:r w:rsidR="00DB7A2C">
        <w:rPr>
          <w:rFonts w:ascii="Times New Roman" w:hAnsi="Times New Roman" w:cs="Times New Roman"/>
        </w:rPr>
        <w:t xml:space="preserve">lack </w:t>
      </w:r>
      <w:r w:rsidR="00DB7A2C" w:rsidRPr="0041759E">
        <w:rPr>
          <w:rFonts w:ascii="Times New Roman" w:hAnsi="Times New Roman" w:cs="Times New Roman"/>
        </w:rPr>
        <w:t>subject-speciﬁc experimental validation</w:t>
      </w:r>
      <w:r w:rsidR="00DB7A2C">
        <w:rPr>
          <w:rFonts w:ascii="Times New Roman" w:hAnsi="Times New Roman" w:cs="Times New Roman"/>
        </w:rPr>
        <w:t xml:space="preserve"> and </w:t>
      </w:r>
      <w:r w:rsidR="00244A28">
        <w:rPr>
          <w:rFonts w:ascii="Times New Roman" w:hAnsi="Times New Roman" w:cs="Times New Roman"/>
        </w:rPr>
        <w:t>have been</w:t>
      </w:r>
      <w:r w:rsidR="005E609B">
        <w:rPr>
          <w:rFonts w:ascii="Times New Roman" w:hAnsi="Times New Roman" w:cs="Times New Roman"/>
        </w:rPr>
        <w:t xml:space="preserve"> mainly validated with </w:t>
      </w:r>
      <w:r w:rsidR="005E609B" w:rsidRPr="0041759E">
        <w:rPr>
          <w:rFonts w:ascii="Times New Roman" w:hAnsi="Times New Roman" w:cs="Times New Roman"/>
        </w:rPr>
        <w:t xml:space="preserve">averaged </w:t>
      </w:r>
      <w:r w:rsidR="005E609B" w:rsidRPr="00992772">
        <w:rPr>
          <w:rFonts w:ascii="Times New Roman" w:hAnsi="Times New Roman" w:cs="Times New Roman"/>
          <w:i/>
        </w:rPr>
        <w:t>in vivo</w:t>
      </w:r>
      <w:r w:rsidR="005E609B" w:rsidRPr="0041759E">
        <w:rPr>
          <w:rFonts w:ascii="Times New Roman" w:hAnsi="Times New Roman" w:cs="Times New Roman"/>
        </w:rPr>
        <w:t xml:space="preserve"> </w:t>
      </w:r>
      <w:r w:rsidR="005E609B">
        <w:rPr>
          <w:rFonts w:ascii="Times New Roman" w:hAnsi="Times New Roman" w:cs="Times New Roman"/>
        </w:rPr>
        <w:t xml:space="preserve">deposition </w:t>
      </w:r>
      <w:r w:rsidR="005E609B" w:rsidRPr="0041759E">
        <w:rPr>
          <w:rFonts w:ascii="Times New Roman" w:hAnsi="Times New Roman" w:cs="Times New Roman"/>
        </w:rPr>
        <w:t>data from the literature</w:t>
      </w:r>
      <w:r w:rsidRPr="0041759E">
        <w:rPr>
          <w:rFonts w:ascii="Times New Roman" w:hAnsi="Times New Roman" w:cs="Times New Roman"/>
        </w:rPr>
        <w:t>. As considerable inter-subject</w:t>
      </w:r>
      <w:r w:rsidR="00992772">
        <w:rPr>
          <w:rFonts w:ascii="Times New Roman" w:hAnsi="Times New Roman" w:cs="Times New Roman"/>
        </w:rPr>
        <w:t xml:space="preserve"> </w:t>
      </w:r>
      <w:r w:rsidRPr="0041759E">
        <w:rPr>
          <w:rFonts w:ascii="Times New Roman" w:hAnsi="Times New Roman" w:cs="Times New Roman"/>
        </w:rPr>
        <w:t xml:space="preserve">variability exists both in airway geometry and in deposition data, </w:t>
      </w:r>
      <w:r w:rsidR="00992772">
        <w:rPr>
          <w:rFonts w:ascii="Times New Roman" w:hAnsi="Times New Roman" w:cs="Times New Roman"/>
        </w:rPr>
        <w:t>there is a need for detailed subject-specific datasets of lung anatomy and site-specific deposition information</w:t>
      </w:r>
      <w:r w:rsidRPr="0041759E">
        <w:rPr>
          <w:rFonts w:ascii="Times New Roman" w:hAnsi="Times New Roman" w:cs="Times New Roman"/>
        </w:rPr>
        <w:t>.</w:t>
      </w:r>
      <w:r w:rsidR="00992772">
        <w:rPr>
          <w:rFonts w:ascii="Times New Roman" w:hAnsi="Times New Roman" w:cs="Times New Roman"/>
        </w:rPr>
        <w:t xml:space="preserve"> </w:t>
      </w:r>
      <w:r w:rsidR="009A7503">
        <w:rPr>
          <w:rFonts w:ascii="Times New Roman" w:hAnsi="Times New Roman" w:cs="Times New Roman"/>
        </w:rPr>
        <w:t>Bauer</w:t>
      </w:r>
      <w:r w:rsidR="00992772">
        <w:rPr>
          <w:rFonts w:ascii="Times New Roman" w:hAnsi="Times New Roman" w:cs="Times New Roman"/>
        </w:rPr>
        <w:t xml:space="preserve"> et al. recently </w:t>
      </w:r>
      <w:r w:rsidR="00214D7E">
        <w:rPr>
          <w:rFonts w:ascii="Times New Roman" w:hAnsi="Times New Roman" w:cs="Times New Roman"/>
        </w:rPr>
        <w:t>provided such data for the mouse lung in a publicly accessible repository, the lapdMouse archive (</w:t>
      </w:r>
      <w:hyperlink r:id="rId9" w:history="1">
        <w:r w:rsidR="00214D7E" w:rsidRPr="003E7232">
          <w:rPr>
            <w:rFonts w:ascii="Times New Roman" w:hAnsi="Times New Roman" w:cs="Times New Roman"/>
            <w:color w:val="000000" w:themeColor="text1"/>
            <w:shd w:val="clear" w:color="auto" w:fill="FFFFFF"/>
          </w:rPr>
          <w:t>https://doi.org/10.25820/9arg-9w56</w:t>
        </w:r>
      </w:hyperlink>
      <w:r w:rsidR="00214D7E">
        <w:rPr>
          <w:rFonts w:ascii="Times New Roman" w:hAnsi="Times New Roman" w:cs="Times New Roman"/>
          <w:color w:val="000000" w:themeColor="text1"/>
          <w:shd w:val="clear" w:color="auto" w:fill="FFFFFF"/>
        </w:rPr>
        <w:t>). This archive provides</w:t>
      </w:r>
      <w:r w:rsidR="00214D7E">
        <w:rPr>
          <w:rFonts w:ascii="Times New Roman" w:hAnsi="Times New Roman" w:cs="Times New Roman"/>
        </w:rPr>
        <w:t xml:space="preserve"> </w:t>
      </w:r>
      <w:r w:rsidR="00214D7E" w:rsidRPr="00214D7E">
        <w:rPr>
          <w:rFonts w:ascii="Times New Roman" w:hAnsi="Times New Roman" w:cs="Times New Roman"/>
        </w:rPr>
        <w:t>high-resolutio</w:t>
      </w:r>
      <w:r w:rsidR="007345A9">
        <w:rPr>
          <w:rFonts w:ascii="Times New Roman" w:hAnsi="Times New Roman" w:cs="Times New Roman"/>
        </w:rPr>
        <w:t>n</w:t>
      </w:r>
      <w:r w:rsidR="00214D7E" w:rsidRPr="00214D7E">
        <w:rPr>
          <w:rFonts w:ascii="Times New Roman" w:hAnsi="Times New Roman" w:cs="Times New Roman"/>
        </w:rPr>
        <w:t xml:space="preserve"> lung</w:t>
      </w:r>
      <w:r w:rsidR="007345A9">
        <w:rPr>
          <w:rFonts w:ascii="Times New Roman" w:hAnsi="Times New Roman" w:cs="Times New Roman"/>
        </w:rPr>
        <w:t xml:space="preserve"> </w:t>
      </w:r>
      <w:r w:rsidR="00214D7E" w:rsidRPr="00214D7E">
        <w:rPr>
          <w:rFonts w:ascii="Times New Roman" w:hAnsi="Times New Roman" w:cs="Times New Roman"/>
        </w:rPr>
        <w:t xml:space="preserve">models </w:t>
      </w:r>
      <w:r w:rsidR="00F828AC">
        <w:rPr>
          <w:rFonts w:ascii="Times New Roman" w:hAnsi="Times New Roman" w:cs="Times New Roman"/>
        </w:rPr>
        <w:t xml:space="preserve">of 34 mice </w:t>
      </w:r>
      <w:r w:rsidR="00214D7E" w:rsidRPr="00214D7E">
        <w:rPr>
          <w:rFonts w:ascii="Times New Roman" w:hAnsi="Times New Roman" w:cs="Times New Roman"/>
        </w:rPr>
        <w:t xml:space="preserve">combined with </w:t>
      </w:r>
      <w:r w:rsidR="00244A28">
        <w:rPr>
          <w:rFonts w:ascii="Times New Roman" w:hAnsi="Times New Roman" w:cs="Times New Roman"/>
        </w:rPr>
        <w:t xml:space="preserve">experimental data of </w:t>
      </w:r>
      <w:r w:rsidR="00214D7E" w:rsidRPr="00214D7E">
        <w:rPr>
          <w:rFonts w:ascii="Times New Roman" w:hAnsi="Times New Roman" w:cs="Times New Roman"/>
        </w:rPr>
        <w:t xml:space="preserve">local particle deposition </w:t>
      </w:r>
      <w:r w:rsidR="00F513AF">
        <w:rPr>
          <w:rFonts w:ascii="Times New Roman" w:hAnsi="Times New Roman" w:cs="Times New Roman"/>
        </w:rPr>
        <w:t>and breathing parameters measured during aerosol exposure</w:t>
      </w:r>
      <w:r w:rsidR="007345A9">
        <w:rPr>
          <w:rFonts w:ascii="Times New Roman" w:hAnsi="Times New Roman" w:cs="Times New Roman"/>
        </w:rPr>
        <w:t xml:space="preserve">. </w:t>
      </w:r>
      <w:r w:rsidR="005E609B">
        <w:rPr>
          <w:rFonts w:ascii="Times New Roman" w:hAnsi="Times New Roman" w:cs="Times New Roman"/>
        </w:rPr>
        <w:t xml:space="preserve">These data may not only be used to develop more accurate models of particle deposition in the mouse lung but can also be analyzed to better understand the </w:t>
      </w:r>
      <w:r w:rsidR="00F513AF">
        <w:rPr>
          <w:rFonts w:ascii="Times New Roman" w:hAnsi="Times New Roman" w:cs="Times New Roman"/>
        </w:rPr>
        <w:t>interplay between lung anatomy and regional aerosol deposition among animals</w:t>
      </w:r>
      <w:r w:rsidR="005E609B">
        <w:rPr>
          <w:rFonts w:ascii="Times New Roman" w:hAnsi="Times New Roman" w:cs="Times New Roman"/>
        </w:rPr>
        <w:t xml:space="preserve">. </w:t>
      </w:r>
      <w:r w:rsidR="00200B04">
        <w:rPr>
          <w:rFonts w:ascii="Times New Roman" w:hAnsi="Times New Roman" w:cs="Times New Roman"/>
        </w:rPr>
        <w:t>The mouse is</w:t>
      </w:r>
      <w:r w:rsidR="005E609B">
        <w:rPr>
          <w:rFonts w:ascii="Times New Roman" w:hAnsi="Times New Roman" w:cs="Times New Roman"/>
        </w:rPr>
        <w:t xml:space="preserve"> one of the most commonly used animal </w:t>
      </w:r>
      <w:r w:rsidR="00200B04">
        <w:rPr>
          <w:rFonts w:ascii="Times New Roman" w:hAnsi="Times New Roman" w:cs="Times New Roman"/>
        </w:rPr>
        <w:t>models</w:t>
      </w:r>
      <w:r w:rsidR="005E609B">
        <w:rPr>
          <w:rFonts w:ascii="Times New Roman" w:hAnsi="Times New Roman" w:cs="Times New Roman"/>
        </w:rPr>
        <w:t xml:space="preserve"> in toxicological and preclinical studies</w:t>
      </w:r>
      <w:r w:rsidR="00200B04">
        <w:rPr>
          <w:rFonts w:ascii="Times New Roman" w:hAnsi="Times New Roman" w:cs="Times New Roman"/>
        </w:rPr>
        <w:t xml:space="preserve">. It is thus important to understand heterogeneities in deposition patterns not only </w:t>
      </w:r>
      <w:r w:rsidR="00DB7A2C">
        <w:rPr>
          <w:rFonts w:ascii="Times New Roman" w:hAnsi="Times New Roman" w:cs="Times New Roman"/>
        </w:rPr>
        <w:t>within</w:t>
      </w:r>
      <w:r w:rsidR="00200B04">
        <w:rPr>
          <w:rFonts w:ascii="Times New Roman" w:hAnsi="Times New Roman" w:cs="Times New Roman"/>
        </w:rPr>
        <w:t xml:space="preserve"> a single mouse lung </w:t>
      </w:r>
      <w:r w:rsidR="00200B04">
        <w:rPr>
          <w:rFonts w:ascii="Times New Roman" w:hAnsi="Times New Roman" w:cs="Times New Roman"/>
        </w:rPr>
        <w:lastRenderedPageBreak/>
        <w:t xml:space="preserve">but also across different strains. </w:t>
      </w:r>
      <w:r w:rsidR="00C65C21">
        <w:rPr>
          <w:rFonts w:ascii="Times New Roman" w:hAnsi="Times New Roman" w:cs="Times New Roman"/>
        </w:rPr>
        <w:t xml:space="preserve">This is the focus of this study. In particular, we </w:t>
      </w:r>
      <w:r w:rsidR="00F513AF">
        <w:rPr>
          <w:rFonts w:ascii="Times New Roman" w:hAnsi="Times New Roman" w:cs="Times New Roman"/>
        </w:rPr>
        <w:t>investigated the effect of particle size on</w:t>
      </w:r>
      <w:r w:rsidR="00C65C21">
        <w:rPr>
          <w:rFonts w:ascii="Times New Roman" w:hAnsi="Times New Roman" w:cs="Times New Roman"/>
        </w:rPr>
        <w:t xml:space="preserve"> 1) the lobar distribution of aerosol deposition and 2) on deposition patterns at the near-acini level. </w:t>
      </w:r>
    </w:p>
    <w:p w14:paraId="5C90D553" w14:textId="77777777" w:rsidR="00D56E97" w:rsidRPr="00E06C53" w:rsidRDefault="00D56E97" w:rsidP="002E3621">
      <w:pPr>
        <w:autoSpaceDE w:val="0"/>
        <w:autoSpaceDN w:val="0"/>
        <w:adjustRightInd w:val="0"/>
        <w:spacing w:after="0" w:line="480" w:lineRule="auto"/>
        <w:rPr>
          <w:rFonts w:ascii="Times New Roman" w:hAnsi="Times New Roman" w:cs="Times New Roman"/>
          <w:b/>
        </w:rPr>
      </w:pPr>
    </w:p>
    <w:p w14:paraId="1F3380E9" w14:textId="3343E59F" w:rsidR="00EB3388" w:rsidRPr="009B6A69" w:rsidRDefault="009B6A69" w:rsidP="009B6A69">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METHODS</w:t>
      </w:r>
    </w:p>
    <w:p w14:paraId="3BDF2893" w14:textId="23C6D428" w:rsidR="00EB3388" w:rsidRPr="009B6A69" w:rsidRDefault="004D5B63" w:rsidP="009B6A69">
      <w:pPr>
        <w:pStyle w:val="ListParagraph"/>
        <w:numPr>
          <w:ilvl w:val="1"/>
          <w:numId w:val="1"/>
        </w:numPr>
        <w:spacing w:after="0" w:line="480" w:lineRule="auto"/>
        <w:rPr>
          <w:rFonts w:ascii="Times New Roman" w:hAnsi="Times New Roman" w:cs="Times New Roman"/>
          <w:i/>
          <w:color w:val="000000" w:themeColor="text1"/>
          <w:shd w:val="clear" w:color="auto" w:fill="FFFFFF"/>
        </w:rPr>
      </w:pPr>
      <w:r w:rsidRPr="009B6A69">
        <w:rPr>
          <w:rFonts w:ascii="Times New Roman" w:hAnsi="Times New Roman" w:cs="Times New Roman"/>
          <w:i/>
          <w:color w:val="000000" w:themeColor="text1"/>
          <w:shd w:val="clear" w:color="auto" w:fill="FFFFFF"/>
        </w:rPr>
        <w:t>Study data</w:t>
      </w:r>
    </w:p>
    <w:p w14:paraId="20982DAC" w14:textId="731ABAE4" w:rsidR="00EB3388" w:rsidRDefault="009B6A69">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shd w:val="clear" w:color="auto" w:fill="FFFFFF"/>
        </w:rPr>
        <w:t>The data used in this study were obtained from the</w:t>
      </w:r>
      <w:r w:rsidR="00A30242">
        <w:rPr>
          <w:rFonts w:ascii="Times New Roman" w:hAnsi="Times New Roman" w:cs="Times New Roman"/>
          <w:color w:val="000000"/>
          <w:shd w:val="clear" w:color="auto" w:fill="FFFFFF"/>
        </w:rPr>
        <w:t xml:space="preserve"> </w:t>
      </w:r>
      <w:r w:rsidR="003E7232">
        <w:rPr>
          <w:rFonts w:ascii="Times New Roman" w:hAnsi="Times New Roman" w:cs="Times New Roman"/>
          <w:color w:val="000000"/>
          <w:shd w:val="clear" w:color="auto" w:fill="FFFFFF"/>
        </w:rPr>
        <w:t xml:space="preserve">Lung </w:t>
      </w:r>
      <w:r w:rsidR="003E7232" w:rsidRPr="003E7232">
        <w:rPr>
          <w:rFonts w:ascii="Times New Roman" w:hAnsi="Times New Roman" w:cs="Times New Roman"/>
          <w:color w:val="000000" w:themeColor="text1"/>
          <w:shd w:val="clear" w:color="auto" w:fill="FFFFFF"/>
        </w:rPr>
        <w:t xml:space="preserve">anatomy + particle deposition mouse </w:t>
      </w:r>
      <w:r w:rsidR="008E69E1" w:rsidRPr="003E7232">
        <w:rPr>
          <w:rFonts w:ascii="Times New Roman" w:hAnsi="Times New Roman" w:cs="Times New Roman"/>
          <w:color w:val="000000" w:themeColor="text1"/>
          <w:shd w:val="clear" w:color="auto" w:fill="FFFFFF"/>
        </w:rPr>
        <w:t>(</w:t>
      </w:r>
      <w:r w:rsidR="008E69E1">
        <w:rPr>
          <w:rFonts w:ascii="Times New Roman" w:hAnsi="Times New Roman" w:cs="Times New Roman"/>
          <w:color w:val="000000" w:themeColor="text1"/>
          <w:shd w:val="clear" w:color="auto" w:fill="FFFFFF"/>
        </w:rPr>
        <w:t>lapdMouse</w:t>
      </w:r>
      <w:r w:rsidR="008E69E1" w:rsidRPr="003E7232">
        <w:rPr>
          <w:rFonts w:ascii="Times New Roman" w:hAnsi="Times New Roman" w:cs="Times New Roman"/>
          <w:color w:val="000000" w:themeColor="text1"/>
          <w:shd w:val="clear" w:color="auto" w:fill="FFFFFF"/>
        </w:rPr>
        <w:t xml:space="preserve">) </w:t>
      </w:r>
      <w:r w:rsidR="00A3749A">
        <w:rPr>
          <w:rFonts w:ascii="Times New Roman" w:hAnsi="Times New Roman" w:cs="Times New Roman"/>
          <w:color w:val="000000" w:themeColor="text1"/>
          <w:shd w:val="clear" w:color="auto" w:fill="FFFFFF"/>
        </w:rPr>
        <w:t>archive that</w:t>
      </w:r>
      <w:r>
        <w:rPr>
          <w:rFonts w:ascii="Times New Roman" w:hAnsi="Times New Roman" w:cs="Times New Roman"/>
          <w:color w:val="000000" w:themeColor="text1"/>
          <w:shd w:val="clear" w:color="auto" w:fill="FFFFFF"/>
        </w:rPr>
        <w:t xml:space="preserve"> has been described </w:t>
      </w:r>
      <w:r w:rsidR="003D5121">
        <w:rPr>
          <w:rFonts w:ascii="Times New Roman" w:hAnsi="Times New Roman" w:cs="Times New Roman"/>
          <w:color w:val="000000" w:themeColor="text1"/>
          <w:shd w:val="clear" w:color="auto" w:fill="FFFFFF"/>
        </w:rPr>
        <w:t xml:space="preserve">in detail </w:t>
      </w:r>
      <w:r>
        <w:rPr>
          <w:rFonts w:ascii="Times New Roman" w:hAnsi="Times New Roman" w:cs="Times New Roman"/>
          <w:color w:val="000000" w:themeColor="text1"/>
          <w:shd w:val="clear" w:color="auto" w:fill="FFFFFF"/>
        </w:rPr>
        <w:t>elsewhere</w:t>
      </w:r>
      <w:r w:rsidR="003E7232">
        <w:rPr>
          <w:rFonts w:ascii="Times New Roman" w:hAnsi="Times New Roman" w:cs="Times New Roman"/>
          <w:color w:val="000000" w:themeColor="text1"/>
          <w:shd w:val="clear" w:color="auto" w:fill="FFFFFF"/>
        </w:rPr>
        <w:t xml:space="preserve"> (</w:t>
      </w:r>
      <w:r w:rsidR="003D5121">
        <w:rPr>
          <w:rFonts w:ascii="Times New Roman" w:hAnsi="Times New Roman" w:cs="Times New Roman"/>
          <w:color w:val="000000" w:themeColor="text1"/>
          <w:shd w:val="clear" w:color="auto" w:fill="FFFFFF"/>
        </w:rPr>
        <w:t>Bauer</w:t>
      </w:r>
      <w:r w:rsidR="003D5121" w:rsidRPr="003E7232">
        <w:rPr>
          <w:rFonts w:ascii="Times New Roman" w:hAnsi="Times New Roman" w:cs="Times New Roman"/>
          <w:color w:val="000000" w:themeColor="text1"/>
          <w:shd w:val="clear" w:color="auto" w:fill="FFFFFF"/>
        </w:rPr>
        <w:t xml:space="preserve"> </w:t>
      </w:r>
      <w:r w:rsidR="003E7232" w:rsidRPr="003E7232">
        <w:rPr>
          <w:rFonts w:ascii="Times New Roman" w:hAnsi="Times New Roman" w:cs="Times New Roman"/>
          <w:color w:val="000000" w:themeColor="text1"/>
          <w:shd w:val="clear" w:color="auto" w:fill="FFFFFF"/>
        </w:rPr>
        <w:t>et</w:t>
      </w:r>
      <w:r w:rsidR="003E7232">
        <w:rPr>
          <w:rFonts w:ascii="Times New Roman" w:hAnsi="Times New Roman" w:cs="Times New Roman"/>
          <w:color w:val="000000" w:themeColor="text1"/>
          <w:shd w:val="clear" w:color="auto" w:fill="FFFFFF"/>
        </w:rPr>
        <w:t>.</w:t>
      </w:r>
      <w:r w:rsidR="003E7232" w:rsidRPr="003E7232">
        <w:rPr>
          <w:rFonts w:ascii="Times New Roman" w:hAnsi="Times New Roman" w:cs="Times New Roman"/>
          <w:color w:val="000000" w:themeColor="text1"/>
          <w:shd w:val="clear" w:color="auto" w:fill="FFFFFF"/>
        </w:rPr>
        <w:t>al</w:t>
      </w:r>
      <w:r w:rsidR="003E7232">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Briefly,</w:t>
      </w:r>
      <w:r w:rsidR="003E7232">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this unique database includes high-resolution anatomical data of the lungs of 34 mice </w:t>
      </w:r>
      <w:r w:rsidR="00574078">
        <w:rPr>
          <w:rFonts w:ascii="Times New Roman" w:hAnsi="Times New Roman" w:cs="Times New Roman"/>
          <w:color w:val="000000" w:themeColor="text1"/>
          <w:shd w:val="clear" w:color="auto" w:fill="FFFFFF"/>
        </w:rPr>
        <w:t>that are linked to</w:t>
      </w:r>
      <w:r>
        <w:rPr>
          <w:rFonts w:ascii="Times New Roman" w:hAnsi="Times New Roman" w:cs="Times New Roman"/>
          <w:color w:val="000000" w:themeColor="text1"/>
          <w:shd w:val="clear" w:color="auto" w:fill="FFFFFF"/>
        </w:rPr>
        <w:t xml:space="preserve"> </w:t>
      </w:r>
      <w:r w:rsidR="00574078">
        <w:rPr>
          <w:rFonts w:ascii="Times New Roman" w:hAnsi="Times New Roman" w:cs="Times New Roman"/>
          <w:color w:val="000000" w:themeColor="text1"/>
          <w:shd w:val="clear" w:color="auto" w:fill="FFFFFF"/>
        </w:rPr>
        <w:t>three-dimensional particle deposition maps.  Mice of both sexes and</w:t>
      </w:r>
      <w:r w:rsidR="00A66E44" w:rsidRPr="00A66E44">
        <w:rPr>
          <w:rFonts w:ascii="Times New Roman" w:hAnsi="Times New Roman" w:cs="Times New Roman"/>
          <w:color w:val="000000" w:themeColor="text1"/>
          <w:shd w:val="clear" w:color="auto" w:fill="FFFFFF"/>
        </w:rPr>
        <w:t xml:space="preserve"> </w:t>
      </w:r>
      <w:r w:rsidR="00A66E44">
        <w:rPr>
          <w:rFonts w:ascii="Times New Roman" w:hAnsi="Times New Roman" w:cs="Times New Roman"/>
          <w:color w:val="000000" w:themeColor="text1"/>
          <w:shd w:val="clear" w:color="auto" w:fill="FFFFFF"/>
        </w:rPr>
        <w:t xml:space="preserve">of four different strains </w:t>
      </w:r>
      <w:r w:rsidR="00574078">
        <w:rPr>
          <w:rFonts w:ascii="Times New Roman" w:hAnsi="Times New Roman" w:cs="Times New Roman"/>
          <w:color w:val="000000" w:themeColor="text1"/>
          <w:shd w:val="clear" w:color="auto" w:fill="FFFFFF"/>
        </w:rPr>
        <w:t>(</w:t>
      </w:r>
      <w:r w:rsidR="00A66E44" w:rsidRPr="00A66E44">
        <w:rPr>
          <w:rFonts w:ascii="Times New Roman" w:hAnsi="Times New Roman" w:cs="Times New Roman"/>
          <w:color w:val="000000" w:themeColor="text1"/>
          <w:shd w:val="clear" w:color="auto" w:fill="FFFFFF"/>
        </w:rPr>
        <w:t>B6C3F1</w:t>
      </w:r>
      <w:r w:rsidR="00914C0E">
        <w:rPr>
          <w:rFonts w:ascii="Times New Roman" w:hAnsi="Times New Roman" w:cs="Times New Roman"/>
          <w:color w:val="000000" w:themeColor="text1"/>
          <w:shd w:val="clear" w:color="auto" w:fill="FFFFFF"/>
        </w:rPr>
        <w:t xml:space="preserve">, </w:t>
      </w:r>
      <w:r w:rsidR="00A66E44" w:rsidRPr="00A66E44">
        <w:rPr>
          <w:rFonts w:ascii="Times New Roman" w:hAnsi="Times New Roman" w:cs="Times New Roman"/>
          <w:color w:val="000000" w:themeColor="text1"/>
          <w:shd w:val="clear" w:color="auto" w:fill="FFFFFF"/>
        </w:rPr>
        <w:t>BALB/C</w:t>
      </w:r>
      <w:r w:rsidR="00914C0E">
        <w:rPr>
          <w:rFonts w:ascii="Times New Roman" w:hAnsi="Times New Roman" w:cs="Times New Roman"/>
          <w:color w:val="000000" w:themeColor="text1"/>
          <w:shd w:val="clear" w:color="auto" w:fill="FFFFFF"/>
        </w:rPr>
        <w:t xml:space="preserve">, </w:t>
      </w:r>
      <w:r w:rsidR="00A66E44" w:rsidRPr="00A66E44">
        <w:rPr>
          <w:rFonts w:ascii="Times New Roman" w:hAnsi="Times New Roman" w:cs="Times New Roman"/>
          <w:color w:val="000000" w:themeColor="text1"/>
          <w:shd w:val="clear" w:color="auto" w:fill="FFFFFF"/>
        </w:rPr>
        <w:t>C57BL/6 and CD-1</w:t>
      </w:r>
      <w:r w:rsidR="00574078">
        <w:rPr>
          <w:rFonts w:ascii="Times New Roman" w:hAnsi="Times New Roman" w:cs="Times New Roman"/>
          <w:color w:val="000000" w:themeColor="text1"/>
          <w:shd w:val="clear" w:color="auto" w:fill="FFFFFF"/>
        </w:rPr>
        <w:t>)</w:t>
      </w:r>
      <w:r w:rsidR="00914C0E">
        <w:rPr>
          <w:rFonts w:ascii="Times New Roman" w:hAnsi="Times New Roman" w:cs="Times New Roman"/>
          <w:color w:val="000000" w:themeColor="text1"/>
          <w:shd w:val="clear" w:color="auto" w:fill="FFFFFF"/>
        </w:rPr>
        <w:t xml:space="preserve">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exposed to fluorescent aerosol particles with diameters of 0.5, 1.0 or 2.0 µm</w:t>
      </w:r>
      <w:r w:rsidR="00B07EEB">
        <w:rPr>
          <w:rFonts w:ascii="Times New Roman" w:hAnsi="Times New Roman" w:cs="Times New Roman"/>
          <w:color w:val="000000" w:themeColor="text1"/>
          <w:shd w:val="clear" w:color="auto" w:fill="FFFFFF"/>
        </w:rPr>
        <w:t xml:space="preserve"> </w:t>
      </w:r>
      <w:r w:rsidR="00A3749A">
        <w:rPr>
          <w:rFonts w:ascii="Times New Roman" w:hAnsi="Times New Roman" w:cs="Times New Roman"/>
          <w:color w:val="000000" w:themeColor="text1"/>
          <w:shd w:val="clear" w:color="auto" w:fill="FFFFFF"/>
        </w:rPr>
        <w:t xml:space="preserve">while free breathing in nose-only exposure chambers </w:t>
      </w:r>
      <w:r w:rsidR="00B07EEB">
        <w:rPr>
          <w:rFonts w:ascii="Times New Roman" w:hAnsi="Times New Roman" w:cs="Times New Roman"/>
          <w:color w:val="000000" w:themeColor="text1"/>
          <w:shd w:val="clear" w:color="auto" w:fill="FFFFFF"/>
        </w:rPr>
        <w:t>(Table 1)</w:t>
      </w:r>
      <w:r w:rsidR="009F2A92">
        <w:rPr>
          <w:rFonts w:ascii="Times New Roman" w:hAnsi="Times New Roman" w:cs="Times New Roman"/>
          <w:color w:val="000000" w:themeColor="text1"/>
          <w:shd w:val="clear" w:color="auto" w:fill="FFFFFF"/>
        </w:rPr>
        <w:t>. Following exposure, t</w:t>
      </w:r>
      <w:r w:rsidR="00A66E44" w:rsidRPr="00A66E44">
        <w:rPr>
          <w:rFonts w:ascii="Times New Roman" w:hAnsi="Times New Roman" w:cs="Times New Roman"/>
          <w:color w:val="000000" w:themeColor="text1"/>
          <w:shd w:val="clear" w:color="auto" w:fill="FFFFFF"/>
        </w:rPr>
        <w:t xml:space="preserve">he lungs of these mice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imaged in </w:t>
      </w:r>
      <w:r w:rsidR="009F2A92">
        <w:rPr>
          <w:rFonts w:ascii="Times New Roman" w:hAnsi="Times New Roman" w:cs="Times New Roman"/>
          <w:color w:val="000000" w:themeColor="text1"/>
          <w:shd w:val="clear" w:color="auto" w:fill="FFFFFF"/>
        </w:rPr>
        <w:t xml:space="preserve">a </w:t>
      </w:r>
      <w:r w:rsidR="00924E13">
        <w:rPr>
          <w:rFonts w:ascii="Times New Roman" w:hAnsi="Times New Roman" w:cs="Times New Roman" w:hint="eastAsia"/>
          <w:color w:val="000000" w:themeColor="text1"/>
          <w:shd w:val="clear" w:color="auto" w:fill="FFFFFF"/>
        </w:rPr>
        <w:t>serial</w:t>
      </w:r>
      <w:r w:rsidR="00924E13">
        <w:rPr>
          <w:rFonts w:ascii="Times New Roman" w:hAnsi="Times New Roman" w:cs="Times New Roman"/>
          <w:color w:val="000000" w:themeColor="text1"/>
          <w:shd w:val="clear" w:color="auto" w:fill="FFFFFF"/>
        </w:rPr>
        <w:t xml:space="preserve"> block-face imaging </w:t>
      </w:r>
      <w:r w:rsidR="00A66E44" w:rsidRPr="00A66E44">
        <w:rPr>
          <w:rFonts w:ascii="Times New Roman" w:hAnsi="Times New Roman" w:cs="Times New Roman"/>
          <w:color w:val="000000" w:themeColor="text1"/>
          <w:shd w:val="clear" w:color="auto" w:fill="FFFFFF"/>
        </w:rPr>
        <w:t>cry</w:t>
      </w:r>
      <w:r w:rsidR="00A66E44">
        <w:rPr>
          <w:rFonts w:ascii="Times New Roman" w:hAnsi="Times New Roman" w:cs="Times New Roman" w:hint="eastAsia"/>
          <w:color w:val="000000" w:themeColor="text1"/>
          <w:shd w:val="clear" w:color="auto" w:fill="FFFFFF"/>
        </w:rPr>
        <w:t>o</w:t>
      </w:r>
      <w:r w:rsidR="00A66E44" w:rsidRPr="00A66E44">
        <w:rPr>
          <w:rFonts w:ascii="Times New Roman" w:hAnsi="Times New Roman" w:cs="Times New Roman"/>
          <w:color w:val="000000" w:themeColor="text1"/>
          <w:shd w:val="clear" w:color="auto" w:fill="FFFFFF"/>
        </w:rPr>
        <w:t>microtome</w:t>
      </w:r>
      <w:r w:rsidR="009F2A92">
        <w:rPr>
          <w:rFonts w:ascii="Times New Roman" w:hAnsi="Times New Roman" w:cs="Times New Roman"/>
          <w:color w:val="000000" w:themeColor="text1"/>
          <w:shd w:val="clear" w:color="auto" w:fill="FFFFFF"/>
        </w:rPr>
        <w:t xml:space="preserve"> at various wavelengths to </w:t>
      </w:r>
      <w:r w:rsidR="00500176">
        <w:rPr>
          <w:rFonts w:ascii="Times New Roman" w:hAnsi="Times New Roman" w:cs="Times New Roman"/>
          <w:color w:val="000000" w:themeColor="text1"/>
          <w:shd w:val="clear" w:color="auto" w:fill="FFFFFF"/>
        </w:rPr>
        <w:t>isolate</w:t>
      </w:r>
      <w:r w:rsidR="009F4923">
        <w:rPr>
          <w:rFonts w:ascii="Times New Roman" w:hAnsi="Times New Roman" w:cs="Times New Roman"/>
          <w:color w:val="000000" w:themeColor="text1"/>
          <w:shd w:val="clear" w:color="auto" w:fill="FFFFFF"/>
        </w:rPr>
        <w:t xml:space="preserve"> </w:t>
      </w:r>
      <w:r w:rsidR="009F2A92">
        <w:rPr>
          <w:rFonts w:ascii="Times New Roman" w:hAnsi="Times New Roman" w:cs="Times New Roman"/>
          <w:color w:val="000000" w:themeColor="text1"/>
          <w:shd w:val="clear" w:color="auto" w:fill="FFFFFF"/>
        </w:rPr>
        <w:t>deposited particles</w:t>
      </w:r>
      <w:r w:rsidR="009F4923">
        <w:rPr>
          <w:rFonts w:ascii="Times New Roman" w:hAnsi="Times New Roman" w:cs="Times New Roman"/>
          <w:color w:val="000000" w:themeColor="text1"/>
          <w:shd w:val="clear" w:color="auto" w:fill="FFFFFF"/>
        </w:rPr>
        <w:t xml:space="preserve"> and</w:t>
      </w:r>
      <w:r w:rsidR="00A66E44" w:rsidRPr="00A66E44">
        <w:rPr>
          <w:rFonts w:ascii="Times New Roman" w:hAnsi="Times New Roman" w:cs="Times New Roman"/>
          <w:color w:val="000000" w:themeColor="text1"/>
          <w:shd w:val="clear" w:color="auto" w:fill="FFFFFF"/>
        </w:rPr>
        <w:t xml:space="preserve"> lung structure. The images </w:t>
      </w:r>
      <w:r w:rsidR="00A30242">
        <w:rPr>
          <w:rFonts w:ascii="Times New Roman" w:hAnsi="Times New Roman" w:cs="Times New Roman"/>
          <w:color w:val="000000" w:themeColor="text1"/>
          <w:shd w:val="clear" w:color="auto" w:fill="FFFFFF"/>
        </w:rPr>
        <w:t>were</w:t>
      </w:r>
      <w:r w:rsidR="003E7232">
        <w:rPr>
          <w:rFonts w:ascii="Times New Roman" w:hAnsi="Times New Roman" w:cs="Times New Roman"/>
          <w:color w:val="000000" w:themeColor="text1"/>
          <w:shd w:val="clear" w:color="auto" w:fill="FFFFFF"/>
        </w:rPr>
        <w:t xml:space="preserve"> </w:t>
      </w:r>
      <w:r w:rsidR="003E7232">
        <w:rPr>
          <w:rFonts w:ascii="Times New Roman" w:hAnsi="Times New Roman" w:cs="Times New Roman" w:hint="eastAsia"/>
          <w:color w:val="000000" w:themeColor="text1"/>
          <w:shd w:val="clear" w:color="auto" w:fill="FFFFFF"/>
        </w:rPr>
        <w:t>then</w:t>
      </w:r>
      <w:r w:rsidR="00A66E44" w:rsidRPr="00A66E44">
        <w:rPr>
          <w:rFonts w:ascii="Times New Roman" w:hAnsi="Times New Roman" w:cs="Times New Roman"/>
          <w:color w:val="000000" w:themeColor="text1"/>
          <w:shd w:val="clear" w:color="auto" w:fill="FFFFFF"/>
        </w:rPr>
        <w:t xml:space="preserve"> </w:t>
      </w:r>
      <w:r w:rsidR="008704BF" w:rsidRPr="00A66E44">
        <w:rPr>
          <w:rFonts w:ascii="Times New Roman" w:hAnsi="Times New Roman" w:cs="Times New Roman"/>
          <w:color w:val="000000" w:themeColor="text1"/>
          <w:shd w:val="clear" w:color="auto" w:fill="FFFFFF"/>
        </w:rPr>
        <w:t>processed</w:t>
      </w:r>
      <w:r w:rsidR="008704BF">
        <w:rPr>
          <w:rFonts w:ascii="Times New Roman" w:hAnsi="Times New Roman" w:cs="Times New Roman"/>
          <w:color w:val="000000" w:themeColor="text1"/>
          <w:shd w:val="clear" w:color="auto" w:fill="FFFFFF"/>
        </w:rPr>
        <w:t xml:space="preserve"> </w:t>
      </w:r>
      <w:r w:rsidR="008704BF">
        <w:rPr>
          <w:rFonts w:ascii="Times New Roman" w:hAnsi="Times New Roman" w:cs="Times New Roman" w:hint="eastAsia"/>
          <w:color w:val="000000" w:themeColor="text1"/>
          <w:shd w:val="clear" w:color="auto" w:fill="FFFFFF"/>
        </w:rPr>
        <w:t>to</w:t>
      </w:r>
      <w:r w:rsidR="00A66E44" w:rsidRPr="00A66E44">
        <w:rPr>
          <w:rFonts w:ascii="Times New Roman" w:hAnsi="Times New Roman" w:cs="Times New Roman"/>
          <w:color w:val="000000" w:themeColor="text1"/>
          <w:shd w:val="clear" w:color="auto" w:fill="FFFFFF"/>
        </w:rPr>
        <w:t xml:space="preserve"> identify the 3D airway geometry and location of deposit</w:t>
      </w:r>
      <w:r w:rsidR="00A3749A">
        <w:rPr>
          <w:rFonts w:ascii="Times New Roman" w:hAnsi="Times New Roman" w:cs="Times New Roman"/>
          <w:color w:val="000000" w:themeColor="text1"/>
          <w:shd w:val="clear" w:color="auto" w:fill="FFFFFF"/>
        </w:rPr>
        <w:t>ed particles</w:t>
      </w:r>
      <w:r w:rsidR="00A66E44" w:rsidRPr="00A66E44">
        <w:rPr>
          <w:rFonts w:ascii="Times New Roman" w:hAnsi="Times New Roman" w:cs="Times New Roman"/>
          <w:color w:val="000000" w:themeColor="text1"/>
          <w:shd w:val="clear" w:color="auto" w:fill="FFFFFF"/>
        </w:rPr>
        <w:t xml:space="preserve">. The airways from the trachea to the terminal bronchi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identified, labeled and represented as a mesh. </w:t>
      </w:r>
      <w:r w:rsidR="003E7232">
        <w:rPr>
          <w:rFonts w:ascii="Times New Roman" w:hAnsi="Times New Roman" w:cs="Times New Roman"/>
          <w:color w:val="000000" w:themeColor="text1"/>
          <w:shd w:val="clear" w:color="auto" w:fill="FFFFFF"/>
        </w:rPr>
        <w:t>The</w:t>
      </w:r>
      <w:r w:rsidR="0015148D">
        <w:rPr>
          <w:rFonts w:ascii="Times New Roman" w:hAnsi="Times New Roman" w:cs="Times New Roman"/>
          <w:color w:val="000000" w:themeColor="text1"/>
          <w:shd w:val="clear" w:color="auto" w:fill="FFFFFF"/>
        </w:rPr>
        <w:t xml:space="preserve">se data were compiled </w:t>
      </w:r>
      <w:r w:rsidR="00244A28">
        <w:rPr>
          <w:rFonts w:ascii="Times New Roman" w:hAnsi="Times New Roman" w:cs="Times New Roman"/>
          <w:color w:val="000000" w:themeColor="text1"/>
          <w:shd w:val="clear" w:color="auto" w:fill="FFFFFF"/>
        </w:rPr>
        <w:t xml:space="preserve">by Bauer et al. (2020) </w:t>
      </w:r>
      <w:r w:rsidR="0015148D">
        <w:rPr>
          <w:rFonts w:ascii="Times New Roman" w:hAnsi="Times New Roman" w:cs="Times New Roman"/>
          <w:color w:val="000000" w:themeColor="text1"/>
          <w:shd w:val="clear" w:color="auto" w:fill="FFFFFF"/>
        </w:rPr>
        <w:t>in the lapdM</w:t>
      </w:r>
      <w:r w:rsidR="003E7232">
        <w:rPr>
          <w:rFonts w:ascii="Times New Roman" w:hAnsi="Times New Roman" w:cs="Times New Roman"/>
          <w:color w:val="000000" w:themeColor="text1"/>
          <w:shd w:val="clear" w:color="auto" w:fill="FFFFFF"/>
        </w:rPr>
        <w:t>ouse archive</w:t>
      </w:r>
      <w:r w:rsidR="0015148D">
        <w:rPr>
          <w:rFonts w:ascii="Times New Roman" w:hAnsi="Times New Roman" w:cs="Times New Roman"/>
          <w:color w:val="000000" w:themeColor="text1"/>
          <w:shd w:val="clear" w:color="auto" w:fill="FFFFFF"/>
        </w:rPr>
        <w:t xml:space="preserve"> that</w:t>
      </w:r>
      <w:r w:rsidR="003E7232">
        <w:rPr>
          <w:rFonts w:ascii="Times New Roman" w:hAnsi="Times New Roman" w:cs="Times New Roman"/>
          <w:color w:val="000000" w:themeColor="text1"/>
          <w:shd w:val="clear" w:color="auto" w:fill="FFFFFF"/>
        </w:rPr>
        <w:t xml:space="preserve"> can be accessed </w:t>
      </w:r>
      <w:r w:rsidR="0015148D">
        <w:rPr>
          <w:rFonts w:ascii="Times New Roman" w:hAnsi="Times New Roman" w:cs="Times New Roman"/>
          <w:color w:val="000000" w:themeColor="text1"/>
          <w:shd w:val="clear" w:color="auto" w:fill="FFFFFF"/>
        </w:rPr>
        <w:t>at</w:t>
      </w:r>
      <w:r w:rsidR="003E7232">
        <w:rPr>
          <w:rFonts w:ascii="Times New Roman" w:hAnsi="Times New Roman" w:cs="Times New Roman"/>
          <w:color w:val="000000" w:themeColor="text1"/>
          <w:shd w:val="clear" w:color="auto" w:fill="FFFFFF"/>
        </w:rPr>
        <w:t xml:space="preserve"> </w:t>
      </w:r>
      <w:hyperlink r:id="rId10" w:history="1">
        <w:r w:rsidR="003E7232" w:rsidRPr="003E7232">
          <w:rPr>
            <w:rFonts w:ascii="Times New Roman" w:hAnsi="Times New Roman" w:cs="Times New Roman"/>
            <w:color w:val="000000" w:themeColor="text1"/>
            <w:shd w:val="clear" w:color="auto" w:fill="FFFFFF"/>
          </w:rPr>
          <w:t>https://doi.org/10.25820/9arg-9w56</w:t>
        </w:r>
      </w:hyperlink>
      <w:r w:rsidR="003E7232">
        <w:rPr>
          <w:rFonts w:ascii="Times New Roman" w:hAnsi="Times New Roman" w:cs="Times New Roman"/>
          <w:color w:val="000000" w:themeColor="text1"/>
          <w:shd w:val="clear" w:color="auto" w:fill="FFFFFF"/>
        </w:rPr>
        <w:t>.</w:t>
      </w:r>
    </w:p>
    <w:p w14:paraId="3D1DAED0" w14:textId="36C82599" w:rsidR="003E7232" w:rsidRDefault="003E7232" w:rsidP="004D5B63">
      <w:pPr>
        <w:autoSpaceDE w:val="0"/>
        <w:autoSpaceDN w:val="0"/>
        <w:adjustRightInd w:val="0"/>
        <w:spacing w:after="0" w:line="480" w:lineRule="auto"/>
        <w:rPr>
          <w:rFonts w:ascii="Times New Roman" w:hAnsi="Times New Roman" w:cs="Times New Roman"/>
          <w:color w:val="000000" w:themeColor="text1"/>
          <w:shd w:val="clear" w:color="auto" w:fill="FFFFFF"/>
        </w:rPr>
      </w:pPr>
    </w:p>
    <w:p w14:paraId="375735B9" w14:textId="1F939229" w:rsidR="003E7232" w:rsidRPr="00C65C21" w:rsidRDefault="003E7232" w:rsidP="00C65C21">
      <w:pPr>
        <w:pStyle w:val="ListParagraph"/>
        <w:numPr>
          <w:ilvl w:val="1"/>
          <w:numId w:val="1"/>
        </w:numPr>
        <w:autoSpaceDE w:val="0"/>
        <w:autoSpaceDN w:val="0"/>
        <w:adjustRightInd w:val="0"/>
        <w:spacing w:after="0" w:line="480" w:lineRule="auto"/>
        <w:rPr>
          <w:rFonts w:ascii="Times New Roman" w:hAnsi="Times New Roman" w:cs="Times New Roman"/>
          <w:i/>
          <w:color w:val="000000" w:themeColor="text1"/>
          <w:shd w:val="clear" w:color="auto" w:fill="FFFFFF"/>
        </w:rPr>
      </w:pPr>
      <w:r w:rsidRPr="00C65C21">
        <w:rPr>
          <w:rFonts w:ascii="Times New Roman" w:hAnsi="Times New Roman" w:cs="Times New Roman"/>
          <w:i/>
          <w:color w:val="000000" w:themeColor="text1"/>
          <w:shd w:val="clear" w:color="auto" w:fill="FFFFFF"/>
        </w:rPr>
        <w:t xml:space="preserve">Data </w:t>
      </w:r>
      <w:r w:rsidR="009F2A92" w:rsidRPr="00C65C21">
        <w:rPr>
          <w:rFonts w:ascii="Times New Roman" w:hAnsi="Times New Roman" w:cs="Times New Roman"/>
          <w:i/>
          <w:color w:val="000000" w:themeColor="text1"/>
          <w:shd w:val="clear" w:color="auto" w:fill="FFFFFF"/>
        </w:rPr>
        <w:t>analysis</w:t>
      </w:r>
    </w:p>
    <w:p w14:paraId="114303F6" w14:textId="269FF5D1" w:rsidR="00A30242" w:rsidRDefault="00A3749A" w:rsidP="00A3749A">
      <w:pPr>
        <w:pStyle w:val="ListParagraph"/>
        <w:numPr>
          <w:ilvl w:val="2"/>
          <w:numId w:val="1"/>
        </w:numPr>
        <w:rPr>
          <w:rFonts w:ascii="Times New Roman" w:hAnsi="Times New Roman" w:cs="Times New Roman"/>
          <w:bCs/>
          <w:i/>
          <w:shd w:val="clear" w:color="auto" w:fill="FFFFFF"/>
        </w:rPr>
      </w:pPr>
      <w:r w:rsidRPr="00A3749A">
        <w:rPr>
          <w:rFonts w:ascii="Times New Roman" w:hAnsi="Times New Roman" w:cs="Times New Roman"/>
          <w:bCs/>
          <w:i/>
          <w:shd w:val="clear" w:color="auto" w:fill="FFFFFF"/>
        </w:rPr>
        <w:t xml:space="preserve">Lobar </w:t>
      </w:r>
      <w:r w:rsidR="006F2889">
        <w:rPr>
          <w:rFonts w:ascii="Times New Roman" w:hAnsi="Times New Roman" w:cs="Times New Roman"/>
          <w:bCs/>
          <w:i/>
          <w:shd w:val="clear" w:color="auto" w:fill="FFFFFF"/>
        </w:rPr>
        <w:t>deposition</w:t>
      </w:r>
      <w:r>
        <w:rPr>
          <w:rFonts w:ascii="Times New Roman" w:hAnsi="Times New Roman" w:cs="Times New Roman"/>
          <w:bCs/>
          <w:i/>
          <w:shd w:val="clear" w:color="auto" w:fill="FFFFFF"/>
        </w:rPr>
        <w:t>.</w:t>
      </w:r>
    </w:p>
    <w:p w14:paraId="1DB9B963" w14:textId="3C846815" w:rsidR="00C85E19" w:rsidRDefault="003E7232" w:rsidP="004D5B63">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In order to compare aerosol particle deposition densities across lobes, lobar volume</w:t>
      </w:r>
      <w:r w:rsidR="003B014D">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lobe</m:t>
            </m:r>
          </m:sub>
        </m:sSub>
      </m:oMath>
      <w:r w:rsidR="003B01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A3749A">
        <w:rPr>
          <w:rFonts w:ascii="Times New Roman" w:hAnsi="Times New Roman" w:cs="Times New Roman"/>
          <w:color w:val="000000" w:themeColor="text1"/>
          <w:shd w:val="clear" w:color="auto" w:fill="FFFFFF"/>
        </w:rPr>
        <w:t>wa</w:t>
      </w:r>
      <w:r>
        <w:rPr>
          <w:rFonts w:ascii="Times New Roman" w:hAnsi="Times New Roman" w:cs="Times New Roman"/>
          <w:color w:val="000000" w:themeColor="text1"/>
          <w:shd w:val="clear" w:color="auto" w:fill="FFFFFF"/>
        </w:rPr>
        <w:t>s normalized by total lung volume</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total</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and lobar particle deposition</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lobe</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by total particle deposition in the lung</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total</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The</w:t>
      </w:r>
      <w:r w:rsidR="00F12867">
        <w:rPr>
          <w:rFonts w:ascii="Times New Roman" w:hAnsi="Times New Roman" w:cs="Times New Roman"/>
          <w:color w:val="000000" w:themeColor="text1"/>
          <w:shd w:val="clear" w:color="auto" w:fill="FFFFFF"/>
        </w:rPr>
        <w:t xml:space="preserve"> volume-normalized deposition fraction in each lobe (</w:t>
      </w:r>
      <w:proofErr w:type="spellStart"/>
      <w:r w:rsidR="00F12867">
        <w:rPr>
          <w:rFonts w:ascii="Times New Roman" w:hAnsi="Times New Roman" w:cs="Times New Roman"/>
          <w:i/>
          <w:color w:val="000000" w:themeColor="text1"/>
          <w:shd w:val="clear" w:color="auto" w:fill="FFFFFF"/>
        </w:rPr>
        <w:t>DV</w:t>
      </w:r>
      <w:r w:rsidR="00F12867">
        <w:rPr>
          <w:rFonts w:ascii="Times New Roman" w:hAnsi="Times New Roman" w:cs="Times New Roman"/>
          <w:i/>
          <w:color w:val="000000" w:themeColor="text1"/>
          <w:shd w:val="clear" w:color="auto" w:fill="FFFFFF"/>
          <w:vertAlign w:val="subscript"/>
        </w:rPr>
        <w:t>lobe</w:t>
      </w:r>
      <w:proofErr w:type="spellEnd"/>
      <w:r w:rsidR="00F12867">
        <w:rPr>
          <w:rFonts w:ascii="Times New Roman" w:hAnsi="Times New Roman" w:cs="Times New Roman"/>
          <w:color w:val="000000" w:themeColor="text1"/>
          <w:shd w:val="clear" w:color="auto" w:fill="FFFFFF"/>
        </w:rPr>
        <w:t>)</w:t>
      </w:r>
      <w:r w:rsidR="00F12867">
        <w:rPr>
          <w:rFonts w:ascii="Times New Roman" w:hAnsi="Times New Roman" w:cs="Times New Roman"/>
          <w:i/>
          <w:color w:val="000000" w:themeColor="text1"/>
          <w:shd w:val="clear" w:color="auto" w:fill="FFFFFF"/>
        </w:rPr>
        <w:t xml:space="preserve"> </w:t>
      </w:r>
      <w:r w:rsidR="00F12867">
        <w:rPr>
          <w:rFonts w:ascii="Times New Roman" w:hAnsi="Times New Roman" w:cs="Times New Roman"/>
          <w:color w:val="000000" w:themeColor="text1"/>
          <w:shd w:val="clear" w:color="auto" w:fill="FFFFFF"/>
        </w:rPr>
        <w:t xml:space="preserve">was then calculated as </w:t>
      </w:r>
      <w:r>
        <w:rPr>
          <w:rFonts w:ascii="Times New Roman" w:hAnsi="Times New Roman" w:cs="Times New Roman"/>
          <w:color w:val="000000" w:themeColor="text1"/>
          <w:shd w:val="clear" w:color="auto" w:fill="FFFFFF"/>
        </w:rPr>
        <w:t>the ratio between normalized lobar particle deposition and lobar volume</w:t>
      </w:r>
      <w:r w:rsidR="00F12867">
        <w:rPr>
          <w:rFonts w:ascii="Times New Roman" w:hAnsi="Times New Roman" w:cs="Times New Roman"/>
          <w:color w:val="000000" w:themeColor="text1"/>
          <w:shd w:val="clear" w:color="auto" w:fill="FFFFFF"/>
        </w:rPr>
        <w:t>, i.e</w:t>
      </w:r>
      <w:r>
        <w:rPr>
          <w:rFonts w:ascii="Times New Roman" w:hAnsi="Times New Roman" w:cs="Times New Roman"/>
          <w:color w:val="000000" w:themeColor="text1"/>
          <w:shd w:val="clear" w:color="auto" w:fill="FFFFFF"/>
        </w:rPr>
        <w:t xml:space="preserve">. </w:t>
      </w:r>
    </w:p>
    <w:p w14:paraId="620AB750" w14:textId="5FE63630" w:rsidR="003E7232" w:rsidRDefault="003E7232" w:rsidP="004D5B63">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 </w:t>
      </w:r>
    </w:p>
    <w:p w14:paraId="4DB6B9BE" w14:textId="2FBE2A30" w:rsidR="003E7232" w:rsidRPr="003E7232" w:rsidRDefault="004A18ED" w:rsidP="004847D4">
      <w:pPr>
        <w:autoSpaceDE w:val="0"/>
        <w:autoSpaceDN w:val="0"/>
        <w:adjustRightInd w:val="0"/>
        <w:spacing w:after="0" w:line="480" w:lineRule="auto"/>
        <w:jc w:val="center"/>
        <w:rPr>
          <w:rFonts w:ascii="Times New Roman" w:hAnsi="Times New Roman" w:cs="Times New Roman"/>
          <w:color w:val="000000" w:themeColor="text1"/>
          <w:shd w:val="clear" w:color="auto" w:fill="FFFFFF"/>
        </w:rPr>
      </w:pP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r>
          <m:rPr>
            <m:sty m:val="p"/>
          </m:rPr>
          <w:rPr>
            <w:rFonts w:ascii="Cambria Math" w:hAnsi="Cambria Math" w:cs="Cambria Math"/>
            <w:color w:val="000000" w:themeColor="text1"/>
            <w:shd w:val="clear" w:color="auto" w:fill="FFFFFF"/>
          </w:rPr>
          <m:t>=</m:t>
        </m:r>
        <m:f>
          <m:fPr>
            <m:ctrlPr>
              <w:rPr>
                <w:rFonts w:ascii="Cambria Math" w:hAnsi="Cambria Math" w:cs="Times New Roman"/>
                <w:color w:val="000000" w:themeColor="text1"/>
                <w:shd w:val="clear" w:color="auto" w:fill="FFFFFF"/>
              </w:rPr>
            </m:ctrlPr>
          </m:fPr>
          <m:num>
            <m:r>
              <w:rPr>
                <w:rFonts w:ascii="Cambria Math" w:hAnsi="Cambria Math" w:cs="Times New Roman"/>
                <w:color w:val="000000" w:themeColor="text1"/>
                <w:shd w:val="clear" w:color="auto" w:fill="FFFFFF"/>
              </w:rPr>
              <m:t xml:space="preserve"> </m:t>
            </m:r>
            <m:f>
              <m:fPr>
                <m:ctrlPr>
                  <w:rPr>
                    <w:rFonts w:ascii="Cambria Math" w:hAnsi="Cambria Math" w:cs="Times New Roman"/>
                    <w:color w:val="000000" w:themeColor="text1"/>
                    <w:shd w:val="clear" w:color="auto" w:fill="FFFFFF"/>
                  </w:rPr>
                </m:ctrlPr>
              </m:fPr>
              <m:num>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lobe</m:t>
                    </m:r>
                  </m:sub>
                </m:sSub>
              </m:num>
              <m:den>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total</m:t>
                    </m:r>
                  </m:sub>
                </m:sSub>
              </m:den>
            </m:f>
            <m:r>
              <w:rPr>
                <w:rFonts w:ascii="Cambria Math" w:hAnsi="Cambria Math" w:cs="Times New Roman"/>
                <w:color w:val="000000" w:themeColor="text1"/>
                <w:shd w:val="clear" w:color="auto" w:fill="FFFFFF"/>
              </w:rPr>
              <m:t xml:space="preserve"> </m:t>
            </m:r>
          </m:num>
          <m:den>
            <m:r>
              <w:rPr>
                <w:rFonts w:ascii="Cambria Math" w:hAnsi="Cambria Math" w:cs="Times New Roman"/>
                <w:color w:val="000000" w:themeColor="text1"/>
                <w:shd w:val="clear" w:color="auto" w:fill="FFFFFF"/>
              </w:rPr>
              <m:t xml:space="preserve"> </m:t>
            </m:r>
            <m:f>
              <m:fPr>
                <m:ctrlPr>
                  <w:rPr>
                    <w:rFonts w:ascii="Cambria Math" w:hAnsi="Cambria Math" w:cs="Times New Roman"/>
                    <w:color w:val="000000" w:themeColor="text1"/>
                    <w:shd w:val="clear" w:color="auto" w:fill="FFFFFF"/>
                  </w:rPr>
                </m:ctrlPr>
              </m:fPr>
              <m:num>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lobe</m:t>
                    </m:r>
                  </m:sub>
                </m:sSub>
              </m:num>
              <m:den>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total</m:t>
                    </m:r>
                  </m:sub>
                </m:sSub>
              </m:den>
            </m:f>
            <m:r>
              <w:rPr>
                <w:rFonts w:ascii="Cambria Math" w:hAnsi="Cambria Math" w:cs="Times New Roman"/>
                <w:color w:val="000000" w:themeColor="text1"/>
                <w:shd w:val="clear" w:color="auto" w:fill="FFFFFF"/>
              </w:rPr>
              <m:t xml:space="preserve"> </m:t>
            </m:r>
          </m:den>
        </m:f>
      </m:oMath>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t>(1)</w:t>
      </w:r>
    </w:p>
    <w:p w14:paraId="568C669D" w14:textId="77777777" w:rsidR="00A30242" w:rsidRDefault="00A30242" w:rsidP="004D5B63">
      <w:pPr>
        <w:spacing w:line="480" w:lineRule="auto"/>
        <w:rPr>
          <w:rFonts w:ascii="Times New Roman" w:hAnsi="Times New Roman" w:cs="Times New Roman"/>
          <w:color w:val="000000" w:themeColor="text1"/>
          <w:shd w:val="clear" w:color="auto" w:fill="FFFFFF"/>
        </w:rPr>
      </w:pPr>
    </w:p>
    <w:p w14:paraId="5FFA2F58" w14:textId="41678BC8" w:rsidR="00F12867" w:rsidRDefault="00F12867" w:rsidP="00F12867">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For each mouse sample, DV ratios were calculated for </w:t>
      </w:r>
      <w:del w:id="1" w:author="Darquenne, Chantal" w:date="2020-02-28T15:46:00Z">
        <w:r w:rsidR="00DB7A2C" w:rsidDel="00CD4DF9">
          <w:rPr>
            <w:rFonts w:ascii="Times New Roman" w:hAnsi="Times New Roman" w:cs="Times New Roman"/>
            <w:color w:val="000000" w:themeColor="text1"/>
            <w:shd w:val="clear" w:color="auto" w:fill="FFFFFF"/>
          </w:rPr>
          <w:delText xml:space="preserve">the </w:delText>
        </w:r>
        <w:r w:rsidDel="00CD4DF9">
          <w:rPr>
            <w:rFonts w:ascii="Times New Roman" w:hAnsi="Times New Roman" w:cs="Times New Roman"/>
            <w:color w:val="000000" w:themeColor="text1"/>
            <w:shd w:val="clear" w:color="auto" w:fill="FFFFFF"/>
          </w:rPr>
          <w:delText>five distinctive</w:delText>
        </w:r>
      </w:del>
      <w:ins w:id="2" w:author="Darquenne, Chantal" w:date="2020-02-28T15:46:00Z">
        <w:r w:rsidR="00CD4DF9">
          <w:rPr>
            <w:rFonts w:ascii="Times New Roman" w:hAnsi="Times New Roman" w:cs="Times New Roman"/>
            <w:color w:val="000000" w:themeColor="text1"/>
            <w:shd w:val="clear" w:color="auto" w:fill="FFFFFF"/>
          </w:rPr>
          <w:t>each lung</w:t>
        </w:r>
      </w:ins>
      <w:r>
        <w:rPr>
          <w:rFonts w:ascii="Times New Roman" w:hAnsi="Times New Roman" w:cs="Times New Roman"/>
          <w:color w:val="000000" w:themeColor="text1"/>
          <w:shd w:val="clear" w:color="auto" w:fill="FFFFFF"/>
        </w:rPr>
        <w:t xml:space="preserve"> lobe</w:t>
      </w:r>
      <w:del w:id="3" w:author="Darquenne, Chantal" w:date="2020-02-28T15:46:00Z">
        <w:r w:rsidDel="00CD4DF9">
          <w:rPr>
            <w:rFonts w:ascii="Times New Roman" w:hAnsi="Times New Roman" w:cs="Times New Roman"/>
            <w:color w:val="000000" w:themeColor="text1"/>
            <w:shd w:val="clear" w:color="auto" w:fill="FFFFFF"/>
          </w:rPr>
          <w:delText>s</w:delText>
        </w:r>
      </w:del>
      <w:r>
        <w:rPr>
          <w:rFonts w:ascii="Times New Roman" w:hAnsi="Times New Roman" w:cs="Times New Roman"/>
          <w:color w:val="000000" w:themeColor="text1"/>
          <w:shd w:val="clear" w:color="auto" w:fill="FFFFFF"/>
        </w:rPr>
        <w:t xml:space="preserve">: left lobe, right cranial lobe, right accessory lobe, right middle lobe and right caudal lobe </w:t>
      </w:r>
      <w:r w:rsidR="00244A28">
        <w:rPr>
          <w:rFonts w:ascii="Times New Roman" w:hAnsi="Times New Roman" w:cs="Times New Roman"/>
          <w:color w:val="000000" w:themeColor="text1"/>
          <w:shd w:val="clear" w:color="auto" w:fill="FFFFFF"/>
        </w:rPr>
        <w:t xml:space="preserve"> and </w:t>
      </w:r>
      <w:r>
        <w:rPr>
          <w:rFonts w:ascii="Times New Roman" w:hAnsi="Times New Roman" w:cs="Times New Roman"/>
          <w:color w:val="000000" w:themeColor="text1"/>
          <w:shd w:val="clear" w:color="auto" w:fill="FFFFFF"/>
        </w:rPr>
        <w:t xml:space="preserve">denoted as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accessory</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middle</m:t>
            </m:r>
          </m:sub>
        </m:sSub>
      </m:oMath>
      <w:r>
        <w:rPr>
          <w:rFonts w:ascii="Times New Roman" w:hAnsi="Times New Roman" w:cs="Times New Roman"/>
          <w:color w:val="000000"/>
          <w:shd w:val="clear" w:color="auto" w:fill="FFFFFF"/>
        </w:rPr>
        <w:t xml:space="preserve"> and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caudal</m:t>
            </m:r>
          </m:sub>
        </m:sSub>
      </m:oMath>
      <w:r>
        <w:rPr>
          <w:rFonts w:ascii="Times New Roman" w:hAnsi="Times New Roman" w:cs="Times New Roman"/>
          <w:color w:val="000000" w:themeColor="text1"/>
          <w:shd w:val="clear" w:color="auto" w:fill="FFFFFF"/>
        </w:rPr>
        <w:t>.</w:t>
      </w:r>
    </w:p>
    <w:p w14:paraId="7313B997" w14:textId="77777777" w:rsidR="00F12867" w:rsidRDefault="00F12867" w:rsidP="004D5B63">
      <w:pPr>
        <w:spacing w:line="480" w:lineRule="auto"/>
        <w:rPr>
          <w:rFonts w:ascii="Times New Roman" w:hAnsi="Times New Roman" w:cs="Times New Roman"/>
          <w:color w:val="000000" w:themeColor="text1"/>
          <w:shd w:val="clear" w:color="auto" w:fill="FFFFFF"/>
        </w:rPr>
      </w:pPr>
    </w:p>
    <w:p w14:paraId="2C080759" w14:textId="32A9E9E9" w:rsidR="008B261E" w:rsidRDefault="00A30242" w:rsidP="004D5B63">
      <w:pPr>
        <w:spacing w:line="480" w:lineRule="auto"/>
        <w:rPr>
          <w:rFonts w:ascii="Times New Roman" w:hAnsi="Times New Roman" w:cs="Times New Roman"/>
          <w:color w:val="000000"/>
          <w:shd w:val="clear" w:color="auto" w:fill="FFFFFF"/>
        </w:rPr>
      </w:pPr>
      <w:r>
        <w:rPr>
          <w:rFonts w:ascii="Times New Roman" w:hAnsi="Times New Roman" w:cs="Times New Roman"/>
          <w:color w:val="000000" w:themeColor="text1"/>
          <w:shd w:val="clear" w:color="auto" w:fill="FFFFFF"/>
        </w:rPr>
        <w:t>Since</w:t>
      </w:r>
      <m:oMath>
        <m:r>
          <w:rPr>
            <w:rFonts w:ascii="Cambria Math" w:hAnsi="Cambria Math" w:cs="Times New Roman"/>
            <w:color w:val="000000" w:themeColor="text1"/>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is the ratio of normalized particle deposition over normalized lobar volume, it is a good indicator of lobar particle deposition density. </w:t>
      </w:r>
      <w:r>
        <w:rPr>
          <w:rFonts w:ascii="Times New Roman" w:hAnsi="Times New Roman" w:cs="Times New Roman"/>
          <w:color w:val="000000" w:themeColor="text1"/>
          <w:shd w:val="clear" w:color="auto" w:fill="FFFFFF"/>
        </w:rPr>
        <w:t xml:space="preserve">If </w:t>
      </w:r>
      <w:r w:rsidR="004847D4">
        <w:rPr>
          <w:rFonts w:ascii="Times New Roman" w:hAnsi="Times New Roman" w:cs="Times New Roman"/>
          <w:color w:val="000000" w:themeColor="text1"/>
          <w:shd w:val="clear" w:color="auto" w:fill="FFFFFF"/>
        </w:rPr>
        <w:t>the number of deposited</w:t>
      </w:r>
      <w:r>
        <w:rPr>
          <w:rFonts w:ascii="Times New Roman" w:hAnsi="Times New Roman" w:cs="Times New Roman"/>
          <w:color w:val="000000" w:themeColor="text1"/>
          <w:shd w:val="clear" w:color="auto" w:fill="FFFFFF"/>
        </w:rPr>
        <w:t xml:space="preserve"> particle</w:t>
      </w:r>
      <w:r w:rsidR="004847D4">
        <w:rPr>
          <w:rFonts w:ascii="Times New Roman" w:hAnsi="Times New Roman" w:cs="Times New Roman"/>
          <w:color w:val="000000" w:themeColor="text1"/>
          <w:shd w:val="clear" w:color="auto" w:fill="FFFFFF"/>
        </w:rPr>
        <w:t>s</w:t>
      </w:r>
      <w:r>
        <w:rPr>
          <w:rFonts w:ascii="Times New Roman" w:hAnsi="Times New Roman" w:cs="Times New Roman"/>
          <w:color w:val="000000" w:themeColor="text1"/>
          <w:shd w:val="clear" w:color="auto" w:fill="FFFFFF"/>
        </w:rPr>
        <w:t xml:space="preserve"> is proportional to the lobar volume,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ratio </w:t>
      </w:r>
      <w:r w:rsidR="004847D4">
        <w:rPr>
          <w:rFonts w:ascii="Times New Roman" w:hAnsi="Times New Roman" w:cs="Times New Roman"/>
          <w:color w:val="000000"/>
          <w:shd w:val="clear" w:color="auto" w:fill="FFFFFF"/>
        </w:rPr>
        <w:t>is</w:t>
      </w:r>
      <w:r>
        <w:rPr>
          <w:rFonts w:ascii="Times New Roman" w:hAnsi="Times New Roman" w:cs="Times New Roman"/>
          <w:color w:val="000000"/>
          <w:shd w:val="clear" w:color="auto" w:fill="FFFFFF"/>
        </w:rPr>
        <w:t xml:space="preserve"> one. If the </w:t>
      </w:r>
      <w:r w:rsidR="004847D4">
        <w:rPr>
          <w:rFonts w:ascii="Times New Roman" w:hAnsi="Times New Roman" w:cs="Times New Roman"/>
          <w:color w:val="000000"/>
          <w:shd w:val="clear" w:color="auto" w:fill="FFFFFF"/>
        </w:rPr>
        <w:t xml:space="preserve">density of deposited </w:t>
      </w:r>
      <w:r>
        <w:rPr>
          <w:rFonts w:ascii="Times New Roman" w:hAnsi="Times New Roman" w:cs="Times New Roman"/>
          <w:color w:val="000000"/>
          <w:shd w:val="clear" w:color="auto" w:fill="FFFFFF"/>
        </w:rPr>
        <w:t>particles in a lobe</w:t>
      </w:r>
      <w:r w:rsidR="004847D4">
        <w:rPr>
          <w:rFonts w:ascii="Times New Roman" w:hAnsi="Times New Roman" w:cs="Times New Roman"/>
          <w:color w:val="000000"/>
          <w:shd w:val="clear" w:color="auto" w:fill="FFFFFF"/>
        </w:rPr>
        <w:t xml:space="preserve"> is higher than the averaged whole</w:t>
      </w:r>
      <w:r w:rsidR="00244A28">
        <w:rPr>
          <w:rFonts w:ascii="Times New Roman" w:hAnsi="Times New Roman" w:cs="Times New Roman"/>
          <w:color w:val="000000"/>
          <w:shd w:val="clear" w:color="auto" w:fill="FFFFFF"/>
        </w:rPr>
        <w:t>-</w:t>
      </w:r>
      <w:r w:rsidR="004847D4">
        <w:rPr>
          <w:rFonts w:ascii="Times New Roman" w:hAnsi="Times New Roman" w:cs="Times New Roman"/>
          <w:color w:val="000000"/>
          <w:shd w:val="clear" w:color="auto" w:fill="FFFFFF"/>
        </w:rPr>
        <w:t>lung deposition density</w:t>
      </w:r>
      <w:r>
        <w:rPr>
          <w:rFonts w:ascii="Times New Roman" w:hAnsi="Times New Roman" w:cs="Times New Roman"/>
          <w:color w:val="000000"/>
          <w:shd w:val="clear" w:color="auto" w:fill="FFFFFF"/>
        </w:rPr>
        <w:t xml:space="preserve">, then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w:t>
      </w:r>
      <w:r w:rsidR="004847D4">
        <w:rPr>
          <w:rFonts w:ascii="Times New Roman" w:hAnsi="Times New Roman" w:cs="Times New Roman"/>
          <w:color w:val="000000"/>
          <w:shd w:val="clear" w:color="auto" w:fill="FFFFFF"/>
        </w:rPr>
        <w:t>is</w:t>
      </w:r>
      <w:r>
        <w:rPr>
          <w:rFonts w:ascii="Times New Roman" w:hAnsi="Times New Roman" w:cs="Times New Roman"/>
          <w:color w:val="000000"/>
          <w:shd w:val="clear" w:color="auto" w:fill="FFFFFF"/>
        </w:rPr>
        <w:t xml:space="preserve"> greater than one.</w:t>
      </w:r>
      <w:r w:rsidR="004847D4">
        <w:rPr>
          <w:rFonts w:ascii="Times New Roman" w:hAnsi="Times New Roman" w:cs="Times New Roman"/>
          <w:color w:val="000000"/>
          <w:shd w:val="clear" w:color="auto" w:fill="FFFFFF"/>
        </w:rPr>
        <w:t xml:space="preserve"> Inversely, if aerosol particles are sparsely deposited in a lobe, then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4847D4">
        <w:rPr>
          <w:rFonts w:ascii="Times New Roman" w:hAnsi="Times New Roman" w:cs="Times New Roman"/>
          <w:color w:val="000000"/>
          <w:shd w:val="clear" w:color="auto" w:fill="FFFFFF"/>
        </w:rPr>
        <w:t xml:space="preserve"> is less than one.</w:t>
      </w:r>
    </w:p>
    <w:p w14:paraId="799309AB" w14:textId="6CF18542" w:rsidR="00EC7E8A" w:rsidRDefault="00EC7E8A" w:rsidP="004D5B63">
      <w:pPr>
        <w:autoSpaceDE w:val="0"/>
        <w:autoSpaceDN w:val="0"/>
        <w:adjustRightInd w:val="0"/>
        <w:spacing w:after="0" w:line="480" w:lineRule="auto"/>
        <w:rPr>
          <w:rFonts w:ascii="Times New Roman" w:hAnsi="Times New Roman" w:cs="Times New Roman"/>
          <w:color w:val="000000"/>
          <w:shd w:val="clear" w:color="auto" w:fill="FFFFFF"/>
        </w:rPr>
      </w:pPr>
    </w:p>
    <w:p w14:paraId="089232EF" w14:textId="2F3CAB7B" w:rsidR="00F12867" w:rsidRPr="004847D4" w:rsidRDefault="00F12867" w:rsidP="004847D4">
      <w:pPr>
        <w:pStyle w:val="ListParagraph"/>
        <w:numPr>
          <w:ilvl w:val="2"/>
          <w:numId w:val="1"/>
        </w:numPr>
        <w:autoSpaceDE w:val="0"/>
        <w:autoSpaceDN w:val="0"/>
        <w:adjustRightInd w:val="0"/>
        <w:spacing w:after="0" w:line="480" w:lineRule="auto"/>
        <w:rPr>
          <w:rFonts w:ascii="Times New Roman" w:hAnsi="Times New Roman" w:cs="Times New Roman"/>
          <w:i/>
          <w:color w:val="000000"/>
          <w:shd w:val="clear" w:color="auto" w:fill="FFFFFF"/>
        </w:rPr>
      </w:pPr>
      <w:r>
        <w:rPr>
          <w:rFonts w:ascii="Times New Roman" w:hAnsi="Times New Roman" w:cs="Times New Roman"/>
          <w:i/>
          <w:color w:val="000000"/>
          <w:shd w:val="clear" w:color="auto" w:fill="FFFFFF"/>
        </w:rPr>
        <w:t>Near-acini deposition.</w:t>
      </w:r>
    </w:p>
    <w:p w14:paraId="6C7D6197" w14:textId="12503764" w:rsidR="003E7232" w:rsidRDefault="00F04C25"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Bauer et al. (2020) partitioned </w:t>
      </w:r>
      <w:r w:rsidR="00661DE1">
        <w:rPr>
          <w:rFonts w:ascii="Times New Roman" w:hAnsi="Times New Roman" w:cs="Times New Roman"/>
          <w:color w:val="000000"/>
          <w:shd w:val="clear" w:color="auto" w:fill="FFFFFF"/>
        </w:rPr>
        <w:t>the</w:t>
      </w:r>
      <w:r>
        <w:rPr>
          <w:rFonts w:ascii="Times New Roman" w:hAnsi="Times New Roman" w:cs="Times New Roman"/>
          <w:color w:val="000000"/>
          <w:shd w:val="clear" w:color="auto" w:fill="FFFFFF"/>
        </w:rPr>
        <w:t xml:space="preserve"> lung</w:t>
      </w:r>
      <w:r w:rsidR="00DB7A2C">
        <w:rPr>
          <w:rFonts w:ascii="Times New Roman" w:hAnsi="Times New Roman" w:cs="Times New Roman"/>
          <w:color w:val="000000"/>
          <w:shd w:val="clear" w:color="auto" w:fill="FFFFFF"/>
        </w:rPr>
        <w:t xml:space="preserve"> of each mouse</w:t>
      </w:r>
      <w:r>
        <w:rPr>
          <w:rFonts w:ascii="Times New Roman" w:hAnsi="Times New Roman" w:cs="Times New Roman"/>
          <w:color w:val="000000"/>
          <w:shd w:val="clear" w:color="auto" w:fill="FFFFFF"/>
        </w:rPr>
        <w:t xml:space="preserve"> into near-acini structures</w:t>
      </w:r>
      <w:r w:rsidR="00661DE1">
        <w:rPr>
          <w:rFonts w:ascii="Times New Roman" w:hAnsi="Times New Roman" w:cs="Times New Roman"/>
          <w:color w:val="000000"/>
          <w:shd w:val="clear" w:color="auto" w:fill="FFFFFF"/>
        </w:rPr>
        <w:t xml:space="preserve"> of ~3 mm</w:t>
      </w:r>
      <w:r w:rsidR="00661DE1">
        <w:rPr>
          <w:rFonts w:ascii="Times New Roman" w:hAnsi="Times New Roman" w:cs="Times New Roman"/>
          <w:color w:val="000000"/>
          <w:shd w:val="clear" w:color="auto" w:fill="FFFFFF"/>
          <w:vertAlign w:val="superscript"/>
        </w:rPr>
        <w:t>3</w:t>
      </w:r>
      <w:r w:rsidR="00661DE1">
        <w:rPr>
          <w:rFonts w:ascii="Times New Roman" w:hAnsi="Times New Roman" w:cs="Times New Roman"/>
          <w:color w:val="000000"/>
          <w:shd w:val="clear" w:color="auto" w:fill="FFFFFF"/>
        </w:rPr>
        <w:t xml:space="preserve"> resulting in ~350 compartments</w:t>
      </w:r>
      <w:ins w:id="4" w:author="Darquenne, Chantal" w:date="2020-02-28T15:46:00Z">
        <w:r w:rsidR="00CD4DF9">
          <w:rPr>
            <w:rFonts w:ascii="Times New Roman" w:hAnsi="Times New Roman" w:cs="Times New Roman"/>
            <w:color w:val="000000"/>
            <w:shd w:val="clear" w:color="auto" w:fill="FFFFFF"/>
          </w:rPr>
          <w:t>/lung</w:t>
        </w:r>
      </w:ins>
      <w:r w:rsidR="00661DE1">
        <w:rPr>
          <w:rFonts w:ascii="Times New Roman" w:hAnsi="Times New Roman" w:cs="Times New Roman"/>
          <w:color w:val="000000"/>
          <w:shd w:val="clear" w:color="auto" w:fill="FFFFFF"/>
        </w:rPr>
        <w:t xml:space="preserve">. For each mouse, we </w:t>
      </w:r>
      <w:r w:rsidR="00F74209">
        <w:rPr>
          <w:rFonts w:ascii="Times New Roman" w:hAnsi="Times New Roman" w:cs="Times New Roman"/>
          <w:color w:val="000000"/>
          <w:shd w:val="clear" w:color="auto" w:fill="FFFFFF"/>
        </w:rPr>
        <w:t xml:space="preserve">ranked </w:t>
      </w:r>
      <w:r w:rsidR="00661DE1">
        <w:rPr>
          <w:rFonts w:ascii="Times New Roman" w:hAnsi="Times New Roman" w:cs="Times New Roman"/>
          <w:color w:val="000000"/>
          <w:shd w:val="clear" w:color="auto" w:fill="FFFFFF"/>
        </w:rPr>
        <w:t xml:space="preserve">these compartments </w:t>
      </w:r>
      <w:r w:rsidR="00F74209">
        <w:rPr>
          <w:rFonts w:ascii="Times New Roman" w:hAnsi="Times New Roman" w:cs="Times New Roman"/>
          <w:color w:val="000000"/>
          <w:shd w:val="clear" w:color="auto" w:fill="FFFFFF"/>
        </w:rPr>
        <w:t xml:space="preserve">based on the </w:t>
      </w:r>
      <w:r w:rsidR="00661DE1">
        <w:rPr>
          <w:rFonts w:ascii="Times New Roman" w:hAnsi="Times New Roman" w:cs="Times New Roman"/>
          <w:color w:val="000000"/>
          <w:shd w:val="clear" w:color="auto" w:fill="FFFFFF"/>
        </w:rPr>
        <w:t xml:space="preserve">density </w:t>
      </w:r>
      <w:r w:rsidR="00F74209">
        <w:rPr>
          <w:rFonts w:ascii="Times New Roman" w:hAnsi="Times New Roman" w:cs="Times New Roman"/>
          <w:color w:val="000000"/>
          <w:shd w:val="clear" w:color="auto" w:fill="FFFFFF"/>
        </w:rPr>
        <w:t xml:space="preserve">of </w:t>
      </w:r>
      <w:r w:rsidR="00661DE1">
        <w:rPr>
          <w:rFonts w:ascii="Times New Roman" w:hAnsi="Times New Roman" w:cs="Times New Roman"/>
          <w:color w:val="000000"/>
          <w:shd w:val="clear" w:color="auto" w:fill="FFFFFF"/>
        </w:rPr>
        <w:t xml:space="preserve">deposited </w:t>
      </w:r>
      <w:r w:rsidR="00F74209">
        <w:rPr>
          <w:rFonts w:ascii="Times New Roman" w:hAnsi="Times New Roman" w:cs="Times New Roman"/>
          <w:color w:val="000000"/>
          <w:shd w:val="clear" w:color="auto" w:fill="FFFFFF"/>
        </w:rPr>
        <w:t>particle</w:t>
      </w:r>
      <w:r w:rsidR="00661DE1">
        <w:rPr>
          <w:rFonts w:ascii="Times New Roman" w:hAnsi="Times New Roman" w:cs="Times New Roman"/>
          <w:color w:val="000000"/>
          <w:shd w:val="clear" w:color="auto" w:fill="FFFFFF"/>
        </w:rPr>
        <w:t xml:space="preserve">s. </w:t>
      </w:r>
      <w:r w:rsidR="00980D1B">
        <w:rPr>
          <w:rFonts w:ascii="Times New Roman" w:hAnsi="Times New Roman" w:cs="Times New Roman"/>
          <w:color w:val="000000"/>
          <w:shd w:val="clear" w:color="auto" w:fill="FFFFFF"/>
        </w:rPr>
        <w:t xml:space="preserve">Deposition densities (expressed in arbitrary units) ranged from </w:t>
      </w:r>
      <w:r w:rsidR="00C404BB">
        <w:rPr>
          <w:rFonts w:ascii="Times New Roman" w:hAnsi="Times New Roman" w:cs="Times New Roman"/>
          <w:color w:val="000000"/>
          <w:shd w:val="clear" w:color="auto" w:fill="FFFFFF"/>
        </w:rPr>
        <w:t>0</w:t>
      </w:r>
      <w:r w:rsidR="00980D1B">
        <w:rPr>
          <w:rFonts w:ascii="Times New Roman" w:hAnsi="Times New Roman" w:cs="Times New Roman"/>
          <w:color w:val="000000"/>
          <w:shd w:val="clear" w:color="auto" w:fill="FFFFFF"/>
        </w:rPr>
        <w:t xml:space="preserve"> to </w:t>
      </w:r>
      <w:r w:rsidR="00C404BB" w:rsidRPr="008E04D0">
        <w:rPr>
          <w:rFonts w:ascii="Times New Roman" w:hAnsi="Times New Roman" w:cs="Times New Roman"/>
          <w:color w:val="000000"/>
          <w:shd w:val="clear" w:color="auto" w:fill="FFFFFF"/>
        </w:rPr>
        <w:t>4.75</w:t>
      </w:r>
      <w:r w:rsidR="00980D1B">
        <w:rPr>
          <w:rFonts w:ascii="Times New Roman" w:hAnsi="Times New Roman" w:cs="Times New Roman"/>
          <w:color w:val="000000"/>
          <w:shd w:val="clear" w:color="auto" w:fill="FFFFFF"/>
        </w:rPr>
        <w:t xml:space="preserve">, with </w:t>
      </w:r>
      <w:r w:rsidR="00980D1B" w:rsidRPr="008E04D0">
        <w:rPr>
          <w:rFonts w:ascii="Times New Roman" w:hAnsi="Times New Roman" w:cs="Times New Roman"/>
          <w:color w:val="000000"/>
          <w:shd w:val="clear" w:color="auto" w:fill="FFFFFF"/>
        </w:rPr>
        <w:t>99</w:t>
      </w:r>
      <w:r w:rsidR="00560DE8">
        <w:rPr>
          <w:rFonts w:ascii="Times New Roman" w:hAnsi="Times New Roman" w:cs="Times New Roman"/>
          <w:color w:val="000000"/>
          <w:shd w:val="clear" w:color="auto" w:fill="FFFFFF"/>
        </w:rPr>
        <w:t>.8</w:t>
      </w:r>
      <w:r w:rsidR="00980D1B">
        <w:rPr>
          <w:rFonts w:ascii="Times New Roman" w:hAnsi="Times New Roman" w:cs="Times New Roman"/>
          <w:color w:val="000000"/>
          <w:shd w:val="clear" w:color="auto" w:fill="FFFFFF"/>
        </w:rPr>
        <w:t xml:space="preserve">% of the compartment having a deposition density ≤4. </w:t>
      </w:r>
      <w:r w:rsidR="00F74209">
        <w:rPr>
          <w:rFonts w:ascii="Times New Roman" w:hAnsi="Times New Roman" w:cs="Times New Roman"/>
          <w:color w:val="000000"/>
          <w:shd w:val="clear" w:color="auto" w:fill="FFFFFF"/>
        </w:rPr>
        <w:t xml:space="preserve"> </w:t>
      </w:r>
      <w:r w:rsidR="00980D1B">
        <w:rPr>
          <w:rFonts w:ascii="Times New Roman" w:hAnsi="Times New Roman" w:cs="Times New Roman"/>
          <w:color w:val="000000"/>
          <w:shd w:val="clear" w:color="auto" w:fill="FFFFFF"/>
        </w:rPr>
        <w:t xml:space="preserve">A forty-bin </w:t>
      </w:r>
      <w:r w:rsidR="00F74209">
        <w:rPr>
          <w:rFonts w:ascii="Times New Roman" w:hAnsi="Times New Roman" w:cs="Times New Roman"/>
          <w:color w:val="000000"/>
          <w:shd w:val="clear" w:color="auto" w:fill="FFFFFF"/>
        </w:rPr>
        <w:t xml:space="preserve">frequency distribution of </w:t>
      </w:r>
      <w:r w:rsidR="00661DE1">
        <w:rPr>
          <w:rFonts w:ascii="Times New Roman" w:hAnsi="Times New Roman" w:cs="Times New Roman"/>
          <w:color w:val="000000"/>
          <w:shd w:val="clear" w:color="auto" w:fill="FFFFFF"/>
        </w:rPr>
        <w:t>near-acini</w:t>
      </w:r>
      <w:r w:rsidR="00F74209">
        <w:rPr>
          <w:rFonts w:ascii="Times New Roman" w:hAnsi="Times New Roman" w:cs="Times New Roman"/>
          <w:color w:val="000000"/>
          <w:shd w:val="clear" w:color="auto" w:fill="FFFFFF"/>
        </w:rPr>
        <w:t xml:space="preserve"> particle deposition</w:t>
      </w:r>
      <w:r w:rsidR="00980D1B">
        <w:rPr>
          <w:rFonts w:ascii="Times New Roman" w:hAnsi="Times New Roman" w:cs="Times New Roman"/>
          <w:color w:val="000000"/>
          <w:shd w:val="clear" w:color="auto" w:fill="FFFFFF"/>
        </w:rPr>
        <w:t xml:space="preserve"> was then constructed</w:t>
      </w:r>
      <w:r w:rsidR="00F74209">
        <w:rPr>
          <w:rFonts w:ascii="Times New Roman" w:hAnsi="Times New Roman" w:cs="Times New Roman"/>
          <w:color w:val="000000"/>
          <w:shd w:val="clear" w:color="auto" w:fill="FFFFFF"/>
        </w:rPr>
        <w:t xml:space="preserve">. Any compartment with a deposition greater than four </w:t>
      </w:r>
      <w:r w:rsidR="00980D1B">
        <w:rPr>
          <w:rFonts w:ascii="Times New Roman" w:hAnsi="Times New Roman" w:cs="Times New Roman"/>
          <w:color w:val="000000"/>
          <w:shd w:val="clear" w:color="auto" w:fill="FFFFFF"/>
        </w:rPr>
        <w:t xml:space="preserve">was </w:t>
      </w:r>
      <w:r w:rsidR="00F74209">
        <w:rPr>
          <w:rFonts w:ascii="Times New Roman" w:hAnsi="Times New Roman" w:cs="Times New Roman"/>
          <w:color w:val="000000"/>
          <w:shd w:val="clear" w:color="auto" w:fill="FFFFFF"/>
        </w:rPr>
        <w:t>considered a</w:t>
      </w:r>
      <w:ins w:id="5" w:author="Darquenne, Chantal" w:date="2020-02-28T15:47:00Z">
        <w:r w:rsidR="00CD4DF9">
          <w:rPr>
            <w:rFonts w:ascii="Times New Roman" w:hAnsi="Times New Roman" w:cs="Times New Roman"/>
            <w:color w:val="000000"/>
            <w:shd w:val="clear" w:color="auto" w:fill="FFFFFF"/>
          </w:rPr>
          <w:t>n</w:t>
        </w:r>
      </w:ins>
      <w:del w:id="6" w:author="Darquenne, Chantal" w:date="2020-02-28T15:47:00Z">
        <w:r w:rsidR="00F74209" w:rsidDel="00CD4DF9">
          <w:rPr>
            <w:rFonts w:ascii="Times New Roman" w:hAnsi="Times New Roman" w:cs="Times New Roman"/>
            <w:color w:val="000000"/>
            <w:shd w:val="clear" w:color="auto" w:fill="FFFFFF"/>
          </w:rPr>
          <w:delText>s</w:delText>
        </w:r>
      </w:del>
      <w:r w:rsidR="00F74209">
        <w:rPr>
          <w:rFonts w:ascii="Times New Roman" w:hAnsi="Times New Roman" w:cs="Times New Roman"/>
          <w:color w:val="000000"/>
          <w:shd w:val="clear" w:color="auto" w:fill="FFFFFF"/>
        </w:rPr>
        <w:t xml:space="preserve"> outlier</w:t>
      </w:r>
      <w:del w:id="7" w:author="Darquenne, Chantal" w:date="2020-02-28T15:47:00Z">
        <w:r w:rsidR="00F74209" w:rsidDel="00CD4DF9">
          <w:rPr>
            <w:rFonts w:ascii="Times New Roman" w:hAnsi="Times New Roman" w:cs="Times New Roman"/>
            <w:color w:val="000000"/>
            <w:shd w:val="clear" w:color="auto" w:fill="FFFFFF"/>
          </w:rPr>
          <w:delText>s</w:delText>
        </w:r>
      </w:del>
      <w:r w:rsidR="00F74209">
        <w:rPr>
          <w:rFonts w:ascii="Times New Roman" w:hAnsi="Times New Roman" w:cs="Times New Roman"/>
          <w:color w:val="000000"/>
          <w:shd w:val="clear" w:color="auto" w:fill="FFFFFF"/>
        </w:rPr>
        <w:t xml:space="preserve"> and grouped together at the </w:t>
      </w:r>
      <w:del w:id="8" w:author="Chantal Darquenne" w:date="2020-02-24T13:44:00Z">
        <w:r w:rsidR="00F74209" w:rsidDel="00836280">
          <w:rPr>
            <w:rFonts w:ascii="Times New Roman" w:hAnsi="Times New Roman" w:cs="Times New Roman"/>
            <w:color w:val="000000"/>
            <w:shd w:val="clear" w:color="auto" w:fill="FFFFFF"/>
          </w:rPr>
          <w:delText xml:space="preserve">left </w:delText>
        </w:r>
      </w:del>
      <w:r w:rsidR="00F74209">
        <w:rPr>
          <w:rFonts w:ascii="Times New Roman" w:hAnsi="Times New Roman" w:cs="Times New Roman"/>
          <w:color w:val="000000"/>
          <w:shd w:val="clear" w:color="auto" w:fill="FFFFFF"/>
        </w:rPr>
        <w:t xml:space="preserve">tail </w:t>
      </w:r>
      <w:ins w:id="9" w:author="Darquenne, Chantal" w:date="2020-02-28T15:48:00Z">
        <w:r w:rsidR="00CD4DF9">
          <w:rPr>
            <w:rFonts w:ascii="Times New Roman" w:hAnsi="Times New Roman" w:cs="Times New Roman"/>
            <w:color w:val="000000"/>
            <w:shd w:val="clear" w:color="auto" w:fill="FFFFFF"/>
          </w:rPr>
          <w:t xml:space="preserve">end </w:t>
        </w:r>
      </w:ins>
      <w:r w:rsidR="00F74209">
        <w:rPr>
          <w:rFonts w:ascii="Times New Roman" w:hAnsi="Times New Roman" w:cs="Times New Roman"/>
          <w:color w:val="000000"/>
          <w:shd w:val="clear" w:color="auto" w:fill="FFFFFF"/>
        </w:rPr>
        <w:t>of the distribution</w:t>
      </w:r>
      <w:del w:id="10" w:author="Darquenne, Chantal" w:date="2020-02-28T15:48:00Z">
        <w:r w:rsidR="00F74209" w:rsidDel="00CD4DF9">
          <w:rPr>
            <w:rFonts w:ascii="Times New Roman" w:hAnsi="Times New Roman" w:cs="Times New Roman"/>
            <w:color w:val="000000"/>
            <w:shd w:val="clear" w:color="auto" w:fill="FFFFFF"/>
          </w:rPr>
          <w:delText xml:space="preserve"> as four</w:delText>
        </w:r>
      </w:del>
      <w:r w:rsidR="00F74209">
        <w:rPr>
          <w:rFonts w:ascii="Times New Roman" w:hAnsi="Times New Roman" w:cs="Times New Roman"/>
          <w:color w:val="000000"/>
          <w:shd w:val="clear" w:color="auto" w:fill="FFFFFF"/>
        </w:rPr>
        <w:t>.</w:t>
      </w:r>
      <w:r w:rsidR="00181C3C">
        <w:rPr>
          <w:rFonts w:ascii="Times New Roman" w:hAnsi="Times New Roman" w:cs="Times New Roman"/>
          <w:color w:val="000000"/>
          <w:shd w:val="clear" w:color="auto" w:fill="FFFFFF"/>
        </w:rPr>
        <w:t xml:space="preserve"> </w:t>
      </w:r>
      <w:r w:rsidR="00683EF5">
        <w:rPr>
          <w:rFonts w:ascii="Times New Roman" w:hAnsi="Times New Roman" w:cs="Times New Roman"/>
          <w:color w:val="000000"/>
          <w:shd w:val="clear" w:color="auto" w:fill="FFFFFF"/>
        </w:rPr>
        <w:t xml:space="preserve">The </w:t>
      </w:r>
      <w:r w:rsidR="00EB0478">
        <w:rPr>
          <w:rFonts w:ascii="Times New Roman" w:hAnsi="Times New Roman" w:cs="Times New Roman"/>
          <w:color w:val="000000"/>
          <w:shd w:val="clear" w:color="auto" w:fill="FFFFFF"/>
        </w:rPr>
        <w:t>standard deviation (</w:t>
      </w:r>
      <w:r w:rsidR="00EB0478" w:rsidRPr="00EB0478">
        <w:rPr>
          <w:rFonts w:ascii="Times New Roman" w:hAnsi="Times New Roman" w:cs="Times New Roman"/>
          <w:i/>
          <w:color w:val="000000"/>
          <w:shd w:val="clear" w:color="auto" w:fill="FFFFFF"/>
        </w:rPr>
        <w:t>SD</w:t>
      </w:r>
      <w:r w:rsidR="00EB0478">
        <w:rPr>
          <w:rFonts w:ascii="Times New Roman" w:hAnsi="Times New Roman" w:cs="Times New Roman"/>
          <w:color w:val="000000"/>
          <w:shd w:val="clear" w:color="auto" w:fill="FFFFFF"/>
        </w:rPr>
        <w:t xml:space="preserve">) and </w:t>
      </w:r>
      <w:r w:rsidR="00683EF5">
        <w:rPr>
          <w:rFonts w:ascii="Times New Roman" w:hAnsi="Times New Roman" w:cs="Times New Roman"/>
          <w:color w:val="000000"/>
          <w:shd w:val="clear" w:color="auto" w:fill="FFFFFF"/>
        </w:rPr>
        <w:t>third moment about the mean</w:t>
      </w:r>
      <w:r w:rsidR="008B261E">
        <w:rPr>
          <w:rFonts w:ascii="Times New Roman" w:hAnsi="Times New Roman" w:cs="Times New Roman"/>
          <w:color w:val="000000"/>
          <w:shd w:val="clear" w:color="auto" w:fill="FFFFFF"/>
        </w:rPr>
        <w:t xml:space="preserve"> (skewness</w:t>
      </w:r>
      <w:r w:rsidR="00EB0478">
        <w:rPr>
          <w:rFonts w:ascii="Times New Roman" w:hAnsi="Times New Roman" w:cs="Times New Roman"/>
          <w:color w:val="000000"/>
          <w:shd w:val="clear" w:color="auto" w:fill="FFFFFF"/>
        </w:rPr>
        <w:t xml:space="preserve">, </w:t>
      </w:r>
      <w:proofErr w:type="spellStart"/>
      <w:r w:rsidR="00EB0478" w:rsidRPr="00EB0478">
        <w:rPr>
          <w:rFonts w:ascii="Times New Roman" w:hAnsi="Times New Roman" w:cs="Times New Roman"/>
          <w:i/>
          <w:color w:val="000000"/>
          <w:shd w:val="clear" w:color="auto" w:fill="FFFFFF"/>
        </w:rPr>
        <w:t>Sk</w:t>
      </w:r>
      <w:proofErr w:type="spellEnd"/>
      <w:r w:rsidR="008B261E">
        <w:rPr>
          <w:rFonts w:ascii="Times New Roman" w:hAnsi="Times New Roman" w:cs="Times New Roman"/>
          <w:color w:val="000000"/>
          <w:shd w:val="clear" w:color="auto" w:fill="FFFFFF"/>
        </w:rPr>
        <w:t>)</w:t>
      </w:r>
      <w:r w:rsidR="00181C3C">
        <w:rPr>
          <w:rFonts w:ascii="Times New Roman" w:hAnsi="Times New Roman" w:cs="Times New Roman"/>
          <w:color w:val="000000"/>
          <w:shd w:val="clear" w:color="auto" w:fill="FFFFFF"/>
        </w:rPr>
        <w:t xml:space="preserve"> of the distributions</w:t>
      </w:r>
      <w:r w:rsidR="00683EF5">
        <w:rPr>
          <w:rFonts w:ascii="Times New Roman" w:hAnsi="Times New Roman" w:cs="Times New Roman"/>
          <w:color w:val="000000"/>
          <w:shd w:val="clear" w:color="auto" w:fill="FFFFFF"/>
        </w:rPr>
        <w:t xml:space="preserve"> </w:t>
      </w:r>
      <w:r w:rsidR="00980D1B">
        <w:rPr>
          <w:rFonts w:ascii="Times New Roman" w:hAnsi="Times New Roman" w:cs="Times New Roman"/>
          <w:color w:val="000000"/>
          <w:shd w:val="clear" w:color="auto" w:fill="FFFFFF"/>
        </w:rPr>
        <w:t>w</w:t>
      </w:r>
      <w:r w:rsidR="00EB0478">
        <w:rPr>
          <w:rFonts w:ascii="Times New Roman" w:hAnsi="Times New Roman" w:cs="Times New Roman"/>
          <w:color w:val="000000"/>
          <w:shd w:val="clear" w:color="auto" w:fill="FFFFFF"/>
        </w:rPr>
        <w:t>ere</w:t>
      </w:r>
      <w:r w:rsidR="00980D1B">
        <w:rPr>
          <w:rFonts w:ascii="Times New Roman" w:hAnsi="Times New Roman" w:cs="Times New Roman"/>
          <w:color w:val="000000"/>
          <w:shd w:val="clear" w:color="auto" w:fill="FFFFFF"/>
        </w:rPr>
        <w:t xml:space="preserve"> </w:t>
      </w:r>
      <w:r w:rsidR="00181C3C">
        <w:rPr>
          <w:rFonts w:ascii="Times New Roman" w:hAnsi="Times New Roman" w:cs="Times New Roman"/>
          <w:color w:val="000000"/>
          <w:shd w:val="clear" w:color="auto" w:fill="FFFFFF"/>
        </w:rPr>
        <w:t>then</w:t>
      </w:r>
      <w:r w:rsidR="00683EF5">
        <w:rPr>
          <w:rFonts w:ascii="Times New Roman" w:hAnsi="Times New Roman" w:cs="Times New Roman"/>
          <w:color w:val="000000"/>
          <w:shd w:val="clear" w:color="auto" w:fill="FFFFFF"/>
        </w:rPr>
        <w:t xml:space="preserve"> calculated</w:t>
      </w:r>
      <w:r w:rsidR="00EB0478">
        <w:rPr>
          <w:rFonts w:ascii="Times New Roman" w:hAnsi="Times New Roman" w:cs="Times New Roman"/>
          <w:color w:val="000000"/>
          <w:shd w:val="clear" w:color="auto" w:fill="FFFFFF"/>
        </w:rPr>
        <w:t>:</w:t>
      </w:r>
      <w:r w:rsidR="00683EF5">
        <w:rPr>
          <w:rFonts w:ascii="Times New Roman" w:hAnsi="Times New Roman" w:cs="Times New Roman"/>
          <w:color w:val="000000"/>
          <w:shd w:val="clear" w:color="auto" w:fill="FFFFFF"/>
        </w:rPr>
        <w:t xml:space="preserve"> </w:t>
      </w:r>
    </w:p>
    <w:p w14:paraId="566D0C0D" w14:textId="7EE37F9F" w:rsidR="00683EF5" w:rsidRDefault="00EB0478" w:rsidP="00EB0478">
      <w:pPr>
        <w:autoSpaceDE w:val="0"/>
        <w:autoSpaceDN w:val="0"/>
        <w:adjustRightInd w:val="0"/>
        <w:spacing w:after="0" w:line="480" w:lineRule="auto"/>
        <w:jc w:val="center"/>
        <w:rPr>
          <w:rFonts w:ascii="Times New Roman" w:hAnsi="Times New Roman" w:cs="Times New Roman"/>
          <w:color w:val="000000"/>
          <w:shd w:val="clear" w:color="auto" w:fill="FFFFFF"/>
        </w:rPr>
      </w:pPr>
      <m:oMath>
        <m:r>
          <w:rPr>
            <w:rFonts w:ascii="Cambria Math" w:hAnsi="Cambria Math" w:cs="Times New Roman"/>
            <w:color w:val="000000"/>
            <w:shd w:val="clear" w:color="auto" w:fill="FFFFFF"/>
          </w:rPr>
          <m:t>SD</m:t>
        </m:r>
        <m:r>
          <w:rPr>
            <w:rFonts w:ascii="Cambria Math" w:eastAsia="Cambria Math" w:hAnsi="Cambria Math" w:cs="Cambria Math"/>
            <w:color w:val="000000"/>
            <w:shd w:val="clear" w:color="auto" w:fill="FFFFFF"/>
          </w:rPr>
          <m:t>=</m:t>
        </m:r>
        <m:f>
          <m:fPr>
            <m:ctrlPr>
              <w:rPr>
                <w:rFonts w:ascii="Cambria Math" w:eastAsia="Cambria Math" w:hAnsi="Cambria Math" w:cs="Cambria Math"/>
                <w:i/>
                <w:color w:val="000000"/>
                <w:shd w:val="clear" w:color="auto" w:fill="FFFFFF"/>
              </w:rPr>
            </m:ctrlPr>
          </m:fPr>
          <m:num>
            <m:nary>
              <m:naryPr>
                <m:chr m:val="∑"/>
                <m:grow m:val="1"/>
                <m:ctrlPr>
                  <w:rPr>
                    <w:rFonts w:ascii="Cambria Math" w:hAnsi="Cambria Math" w:cs="Times New Roman"/>
                    <w:color w:val="000000"/>
                    <w:shd w:val="clear" w:color="auto" w:fill="FFFFFF"/>
                  </w:rPr>
                </m:ctrlPr>
              </m:naryPr>
              <m:sub>
                <m:r>
                  <w:rPr>
                    <w:rFonts w:ascii="Cambria Math" w:eastAsia="Cambria Math" w:hAnsi="Cambria Math" w:cs="Cambria Math"/>
                    <w:color w:val="000000"/>
                    <w:shd w:val="clear" w:color="auto" w:fill="FFFFFF"/>
                  </w:rPr>
                  <m:t>i=1</m:t>
                </m:r>
              </m:sub>
              <m:sup>
                <m:r>
                  <w:rPr>
                    <w:rFonts w:ascii="Cambria Math" w:eastAsia="Cambria Math" w:hAnsi="Cambria Math" w:cs="Cambria Math"/>
                    <w:color w:val="000000"/>
                    <w:shd w:val="clear" w:color="auto" w:fill="FFFFFF"/>
                  </w:rPr>
                  <m:t>n</m:t>
                </m:r>
              </m:sup>
              <m:e>
                <m:sSup>
                  <m:sSupPr>
                    <m:ctrlPr>
                      <w:rPr>
                        <w:rFonts w:ascii="Cambria Math" w:eastAsia="Cambria Math" w:hAnsi="Cambria Math" w:cs="Cambria Math"/>
                        <w:i/>
                        <w:color w:val="000000"/>
                        <w:shd w:val="clear" w:color="auto" w:fill="FFFFFF"/>
                      </w:rPr>
                    </m:ctrlPr>
                  </m:sSupPr>
                  <m:e>
                    <m:d>
                      <m:dPr>
                        <m:ctrlPr>
                          <w:rPr>
                            <w:rFonts w:ascii="Cambria Math" w:hAnsi="Cambria Math" w:cs="Times New Roman"/>
                            <w:color w:val="000000"/>
                            <w:shd w:val="clear" w:color="auto" w:fill="FFFFFF"/>
                          </w:rPr>
                        </m:ctrlPr>
                      </m:dPr>
                      <m:e>
                        <m:sSub>
                          <m:sSubPr>
                            <m:ctrlPr>
                              <w:rPr>
                                <w:rFonts w:ascii="Cambria Math" w:hAnsi="Cambria Math" w:cs="Times New Roman"/>
                                <w:color w:val="000000"/>
                                <w:shd w:val="clear" w:color="auto" w:fill="FFFFFF"/>
                              </w:rPr>
                            </m:ctrlPr>
                          </m:sSubPr>
                          <m:e>
                            <m:r>
                              <m:rPr>
                                <m:sty m:val="p"/>
                              </m:rPr>
                              <w:rPr>
                                <w:rFonts w:ascii="Cambria Math" w:hAnsi="Cambria Math" w:cs="Times New Roman"/>
                                <w:color w:val="000000"/>
                                <w:shd w:val="clear" w:color="auto" w:fill="FFFFFF"/>
                              </w:rPr>
                              <m:t>x</m:t>
                            </m:r>
                          </m:e>
                          <m:sub>
                            <m:r>
                              <m:rPr>
                                <m:sty m:val="p"/>
                              </m:rPr>
                              <w:rPr>
                                <w:rFonts w:ascii="Cambria Math" w:hAnsi="Cambria Math" w:cs="Times New Roman"/>
                                <w:color w:val="000000"/>
                                <w:shd w:val="clear" w:color="auto" w:fill="FFFFFF"/>
                              </w:rPr>
                              <m:t>i</m:t>
                            </m:r>
                          </m:sub>
                        </m:sSub>
                        <m:r>
                          <w:rPr>
                            <w:rFonts w:ascii="Cambria Math" w:hAnsi="Cambria Math" w:cs="Times New Roman"/>
                            <w:color w:val="000000"/>
                            <w:shd w:val="clear" w:color="auto" w:fill="FFFFFF"/>
                          </w:rPr>
                          <m:t>-</m:t>
                        </m:r>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e>
                    </m:d>
                  </m:e>
                  <m:sup>
                    <m:r>
                      <w:rPr>
                        <w:rFonts w:ascii="Cambria Math" w:eastAsia="Cambria Math" w:hAnsi="Cambria Math" w:cs="Cambria Math"/>
                        <w:color w:val="000000"/>
                        <w:shd w:val="clear" w:color="auto" w:fill="FFFFFF"/>
                      </w:rPr>
                      <m:t>2</m:t>
                    </m:r>
                  </m:sup>
                </m:sSup>
                <m:r>
                  <w:rPr>
                    <w:rFonts w:ascii="Cambria Math" w:eastAsia="Cambria Math" w:hAnsi="Cambria Math" w:cs="Cambria Math"/>
                    <w:color w:val="000000"/>
                    <w:shd w:val="clear" w:color="auto" w:fill="FFFFFF"/>
                  </w:rPr>
                  <m:t xml:space="preserve"> </m:t>
                </m:r>
              </m:e>
            </m:nary>
          </m:num>
          <m:den>
            <m:r>
              <w:rPr>
                <w:rFonts w:ascii="Cambria Math" w:eastAsia="Cambria Math" w:hAnsi="Cambria Math" w:cs="Cambria Math"/>
                <w:color w:val="000000"/>
                <w:shd w:val="clear" w:color="auto" w:fill="FFFFFF"/>
              </w:rPr>
              <m:t>n</m:t>
            </m:r>
          </m:den>
        </m:f>
      </m:oMath>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(2)</w:t>
      </w:r>
    </w:p>
    <w:p w14:paraId="78A404E6" w14:textId="77777777" w:rsidR="00EB0478" w:rsidRDefault="00EB0478" w:rsidP="00EB0478">
      <w:pPr>
        <w:autoSpaceDE w:val="0"/>
        <w:autoSpaceDN w:val="0"/>
        <w:adjustRightInd w:val="0"/>
        <w:spacing w:after="0" w:line="480" w:lineRule="auto"/>
        <w:jc w:val="center"/>
        <w:rPr>
          <w:rFonts w:ascii="Times New Roman" w:hAnsi="Times New Roman" w:cs="Times New Roman"/>
          <w:color w:val="000000"/>
          <w:shd w:val="clear" w:color="auto" w:fill="FFFFFF"/>
        </w:rPr>
      </w:pPr>
    </w:p>
    <w:p w14:paraId="71D2C12B" w14:textId="32CF51C7" w:rsidR="00683EF5" w:rsidRPr="004D5AEF" w:rsidRDefault="006D29B5" w:rsidP="00980D1B">
      <w:pPr>
        <w:autoSpaceDE w:val="0"/>
        <w:autoSpaceDN w:val="0"/>
        <w:adjustRightInd w:val="0"/>
        <w:spacing w:after="0" w:line="480" w:lineRule="auto"/>
        <w:jc w:val="center"/>
        <w:rPr>
          <w:rFonts w:ascii="Times New Roman" w:hAnsi="Times New Roman" w:cs="Times New Roman"/>
          <w:color w:val="000000"/>
          <w:shd w:val="clear" w:color="auto" w:fill="FFFFFF"/>
        </w:rPr>
      </w:pPr>
      <m:oMath>
        <m:r>
          <w:rPr>
            <w:rFonts w:ascii="Cambria Math" w:hAnsi="Cambria Math" w:cs="Times New Roman"/>
            <w:color w:val="000000"/>
            <w:shd w:val="clear" w:color="auto" w:fill="FFFFFF"/>
          </w:rPr>
          <m:t>Sk</m:t>
        </m:r>
        <m:r>
          <w:rPr>
            <w:rFonts w:ascii="Cambria Math" w:eastAsia="Cambria Math" w:hAnsi="Cambria Math" w:cs="Cambria Math"/>
            <w:color w:val="000000"/>
            <w:shd w:val="clear" w:color="auto" w:fill="FFFFFF"/>
          </w:rPr>
          <m:t>=</m:t>
        </m:r>
        <m:f>
          <m:fPr>
            <m:ctrlPr>
              <w:rPr>
                <w:rFonts w:ascii="Cambria Math" w:eastAsia="Cambria Math" w:hAnsi="Cambria Math" w:cs="Cambria Math"/>
                <w:i/>
                <w:color w:val="000000"/>
                <w:shd w:val="clear" w:color="auto" w:fill="FFFFFF"/>
              </w:rPr>
            </m:ctrlPr>
          </m:fPr>
          <m:num>
            <m:nary>
              <m:naryPr>
                <m:chr m:val="∑"/>
                <m:grow m:val="1"/>
                <m:ctrlPr>
                  <w:rPr>
                    <w:rFonts w:ascii="Cambria Math" w:hAnsi="Cambria Math" w:cs="Times New Roman"/>
                    <w:color w:val="000000"/>
                    <w:shd w:val="clear" w:color="auto" w:fill="FFFFFF"/>
                  </w:rPr>
                </m:ctrlPr>
              </m:naryPr>
              <m:sub>
                <m:r>
                  <w:rPr>
                    <w:rFonts w:ascii="Cambria Math" w:eastAsia="Cambria Math" w:hAnsi="Cambria Math" w:cs="Cambria Math"/>
                    <w:color w:val="000000"/>
                    <w:shd w:val="clear" w:color="auto" w:fill="FFFFFF"/>
                  </w:rPr>
                  <m:t>i=1</m:t>
                </m:r>
              </m:sub>
              <m:sup>
                <m:r>
                  <w:rPr>
                    <w:rFonts w:ascii="Cambria Math" w:eastAsia="Cambria Math" w:hAnsi="Cambria Math" w:cs="Cambria Math"/>
                    <w:color w:val="000000"/>
                    <w:shd w:val="clear" w:color="auto" w:fill="FFFFFF"/>
                  </w:rPr>
                  <m:t>n</m:t>
                </m:r>
              </m:sup>
              <m:e>
                <m:sSup>
                  <m:sSupPr>
                    <m:ctrlPr>
                      <w:rPr>
                        <w:rFonts w:ascii="Cambria Math" w:eastAsia="Cambria Math" w:hAnsi="Cambria Math" w:cs="Cambria Math"/>
                        <w:i/>
                        <w:color w:val="000000"/>
                        <w:shd w:val="clear" w:color="auto" w:fill="FFFFFF"/>
                      </w:rPr>
                    </m:ctrlPr>
                  </m:sSupPr>
                  <m:e>
                    <m:d>
                      <m:dPr>
                        <m:ctrlPr>
                          <w:rPr>
                            <w:rFonts w:ascii="Cambria Math" w:hAnsi="Cambria Math" w:cs="Times New Roman"/>
                            <w:color w:val="000000"/>
                            <w:shd w:val="clear" w:color="auto" w:fill="FFFFFF"/>
                          </w:rPr>
                        </m:ctrlPr>
                      </m:dPr>
                      <m:e>
                        <m:sSub>
                          <m:sSubPr>
                            <m:ctrlPr>
                              <w:rPr>
                                <w:rFonts w:ascii="Cambria Math" w:hAnsi="Cambria Math" w:cs="Times New Roman"/>
                                <w:color w:val="000000"/>
                                <w:shd w:val="clear" w:color="auto" w:fill="FFFFFF"/>
                              </w:rPr>
                            </m:ctrlPr>
                          </m:sSubPr>
                          <m:e>
                            <m:r>
                              <m:rPr>
                                <m:sty m:val="p"/>
                              </m:rPr>
                              <w:rPr>
                                <w:rFonts w:ascii="Cambria Math" w:hAnsi="Cambria Math" w:cs="Times New Roman"/>
                                <w:color w:val="000000"/>
                                <w:shd w:val="clear" w:color="auto" w:fill="FFFFFF"/>
                              </w:rPr>
                              <m:t>x</m:t>
                            </m:r>
                          </m:e>
                          <m:sub>
                            <m:r>
                              <m:rPr>
                                <m:sty m:val="p"/>
                              </m:rPr>
                              <w:rPr>
                                <w:rFonts w:ascii="Cambria Math" w:hAnsi="Cambria Math" w:cs="Times New Roman"/>
                                <w:color w:val="000000"/>
                                <w:shd w:val="clear" w:color="auto" w:fill="FFFFFF"/>
                              </w:rPr>
                              <m:t>i</m:t>
                            </m:r>
                          </m:sub>
                        </m:sSub>
                        <m:r>
                          <w:rPr>
                            <w:rFonts w:ascii="Cambria Math" w:hAnsi="Cambria Math" w:cs="Times New Roman"/>
                            <w:color w:val="000000"/>
                            <w:shd w:val="clear" w:color="auto" w:fill="FFFFFF"/>
                          </w:rPr>
                          <m:t>-</m:t>
                        </m:r>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e>
                    </m:d>
                  </m:e>
                  <m:sup>
                    <m:r>
                      <w:rPr>
                        <w:rFonts w:ascii="Cambria Math" w:eastAsia="Cambria Math" w:hAnsi="Cambria Math" w:cs="Cambria Math"/>
                        <w:color w:val="000000"/>
                        <w:shd w:val="clear" w:color="auto" w:fill="FFFFFF"/>
                      </w:rPr>
                      <m:t>3</m:t>
                    </m:r>
                  </m:sup>
                </m:sSup>
                <m:r>
                  <w:rPr>
                    <w:rFonts w:ascii="Cambria Math" w:eastAsia="Cambria Math" w:hAnsi="Cambria Math" w:cs="Cambria Math"/>
                    <w:color w:val="000000"/>
                    <w:shd w:val="clear" w:color="auto" w:fill="FFFFFF"/>
                  </w:rPr>
                  <m:t xml:space="preserve"> </m:t>
                </m:r>
              </m:e>
            </m:nary>
          </m:num>
          <m:den>
            <m:r>
              <w:rPr>
                <w:rFonts w:ascii="Cambria Math" w:eastAsia="Cambria Math" w:hAnsi="Cambria Math" w:cs="Cambria Math"/>
                <w:color w:val="000000"/>
                <w:shd w:val="clear" w:color="auto" w:fill="FFFFFF"/>
              </w:rPr>
              <m:t>n</m:t>
            </m:r>
          </m:den>
        </m:f>
      </m:oMath>
      <w:r w:rsidR="00980D1B">
        <w:rPr>
          <w:rFonts w:ascii="Times New Roman" w:hAnsi="Times New Roman" w:cs="Times New Roman"/>
          <w:color w:val="000000"/>
          <w:shd w:val="clear" w:color="auto" w:fill="FFFFFF"/>
        </w:rPr>
        <w:tab/>
      </w:r>
      <w:r w:rsidR="00980D1B">
        <w:rPr>
          <w:rFonts w:ascii="Times New Roman" w:hAnsi="Times New Roman" w:cs="Times New Roman"/>
          <w:color w:val="000000"/>
          <w:shd w:val="clear" w:color="auto" w:fill="FFFFFF"/>
        </w:rPr>
        <w:tab/>
      </w:r>
      <w:r w:rsidR="00980D1B">
        <w:rPr>
          <w:rFonts w:ascii="Times New Roman" w:hAnsi="Times New Roman" w:cs="Times New Roman"/>
          <w:color w:val="000000"/>
          <w:shd w:val="clear" w:color="auto" w:fill="FFFFFF"/>
        </w:rPr>
        <w:tab/>
        <w:t>(</w:t>
      </w:r>
      <w:r w:rsidR="00EB0478">
        <w:rPr>
          <w:rFonts w:ascii="Times New Roman" w:hAnsi="Times New Roman" w:cs="Times New Roman"/>
          <w:color w:val="000000"/>
          <w:shd w:val="clear" w:color="auto" w:fill="FFFFFF"/>
        </w:rPr>
        <w:t>3</w:t>
      </w:r>
      <w:r w:rsidR="00980D1B">
        <w:rPr>
          <w:rFonts w:ascii="Times New Roman" w:hAnsi="Times New Roman" w:cs="Times New Roman"/>
          <w:color w:val="000000"/>
          <w:shd w:val="clear" w:color="auto" w:fill="FFFFFF"/>
        </w:rPr>
        <w:t>)</w:t>
      </w:r>
    </w:p>
    <w:p w14:paraId="7F72F484" w14:textId="77777777" w:rsidR="004D5AEF" w:rsidRDefault="004D5AEF" w:rsidP="004D5B63">
      <w:pPr>
        <w:autoSpaceDE w:val="0"/>
        <w:autoSpaceDN w:val="0"/>
        <w:adjustRightInd w:val="0"/>
        <w:spacing w:after="0" w:line="480" w:lineRule="auto"/>
        <w:rPr>
          <w:rFonts w:ascii="Times New Roman" w:hAnsi="Times New Roman" w:cs="Times New Roman"/>
          <w:color w:val="000000"/>
          <w:shd w:val="clear" w:color="auto" w:fill="FFFFFF"/>
        </w:rPr>
      </w:pPr>
    </w:p>
    <w:p w14:paraId="4D15EA80" w14:textId="310186C9" w:rsidR="00A30242" w:rsidRDefault="00EB0478"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w:t>
      </w:r>
      <w:r w:rsidR="004D5AEF">
        <w:rPr>
          <w:rFonts w:ascii="Times New Roman" w:hAnsi="Times New Roman" w:cs="Times New Roman"/>
          <w:color w:val="000000"/>
          <w:shd w:val="clear" w:color="auto" w:fill="FFFFFF"/>
        </w:rPr>
        <w:t xml:space="preserve">here </w:t>
      </w:r>
      <m:oMath>
        <m:r>
          <w:rPr>
            <w:rFonts w:ascii="Cambria Math" w:eastAsia="Cambria Math" w:hAnsi="Cambria Math" w:cs="Cambria Math"/>
            <w:color w:val="000000"/>
            <w:shd w:val="clear" w:color="auto" w:fill="FFFFFF"/>
          </w:rPr>
          <m:t>n</m:t>
        </m:r>
      </m:oMath>
      <w:r w:rsidR="004D5AEF">
        <w:rPr>
          <w:rFonts w:ascii="Times New Roman" w:hAnsi="Times New Roman" w:cs="Times New Roman"/>
          <w:color w:val="000000"/>
          <w:shd w:val="clear" w:color="auto" w:fill="FFFFFF"/>
        </w:rPr>
        <w:t xml:space="preserve"> is the total number of near-acini compartments and </w:t>
      </w:r>
      <m:oMath>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oMath>
      <w:r w:rsidR="004D5AEF">
        <w:rPr>
          <w:rFonts w:ascii="Times New Roman" w:hAnsi="Times New Roman" w:cs="Times New Roman"/>
          <w:color w:val="000000"/>
          <w:shd w:val="clear" w:color="auto" w:fill="FFFFFF"/>
        </w:rPr>
        <w:t xml:space="preserve"> is the average near-acini single-compartment particle deposition.</w:t>
      </w:r>
      <w:r w:rsidR="00DF267E">
        <w:rPr>
          <w:rFonts w:ascii="Times New Roman" w:hAnsi="Times New Roman" w:cs="Times New Roman"/>
          <w:color w:val="000000"/>
          <w:shd w:val="clear" w:color="auto" w:fill="FFFFFF"/>
        </w:rPr>
        <w:t xml:space="preserve"> </w:t>
      </w:r>
    </w:p>
    <w:p w14:paraId="00EC1CE5" w14:textId="2540EDC7" w:rsidR="00A30242" w:rsidRDefault="00A30242" w:rsidP="004D5B63">
      <w:pPr>
        <w:autoSpaceDE w:val="0"/>
        <w:autoSpaceDN w:val="0"/>
        <w:adjustRightInd w:val="0"/>
        <w:spacing w:after="0" w:line="480" w:lineRule="auto"/>
        <w:rPr>
          <w:rFonts w:ascii="Times New Roman" w:hAnsi="Times New Roman" w:cs="Times New Roman"/>
          <w:color w:val="000000"/>
          <w:shd w:val="clear" w:color="auto" w:fill="FFFFFF"/>
        </w:rPr>
      </w:pPr>
    </w:p>
    <w:p w14:paraId="33694A9A" w14:textId="5FE5D8FE" w:rsidR="00A30242" w:rsidRPr="008E04D0" w:rsidRDefault="00A30242" w:rsidP="008E04D0">
      <w:pPr>
        <w:pStyle w:val="ListParagraph"/>
        <w:numPr>
          <w:ilvl w:val="1"/>
          <w:numId w:val="1"/>
        </w:numPr>
        <w:autoSpaceDE w:val="0"/>
        <w:autoSpaceDN w:val="0"/>
        <w:adjustRightInd w:val="0"/>
        <w:spacing w:after="0"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Statistical Analysis</w:t>
      </w:r>
      <w:r w:rsidR="000443F7" w:rsidRPr="008E04D0">
        <w:rPr>
          <w:rFonts w:ascii="Times New Roman" w:hAnsi="Times New Roman" w:cs="Times New Roman"/>
          <w:i/>
          <w:color w:val="000000"/>
          <w:shd w:val="clear" w:color="auto" w:fill="FFFFFF"/>
        </w:rPr>
        <w:t>.</w:t>
      </w:r>
    </w:p>
    <w:p w14:paraId="57638A9D" w14:textId="72CF56EC" w:rsidR="008016C5" w:rsidRPr="008E04D0" w:rsidRDefault="008016C5">
      <w:pPr>
        <w:autoSpaceDE w:val="0"/>
        <w:autoSpaceDN w:val="0"/>
        <w:adjustRightInd w:val="0"/>
        <w:spacing w:after="0"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2.3.1 Lobar Deposition</w:t>
      </w:r>
    </w:p>
    <w:p w14:paraId="53E75445" w14:textId="2CBC5EBA" w:rsidR="0039298B" w:rsidRDefault="004A18ED" w:rsidP="0039298B">
      <w:pPr>
        <w:autoSpaceDE w:val="0"/>
        <w:autoSpaceDN w:val="0"/>
        <w:adjustRightInd w:val="0"/>
        <w:spacing w:after="0" w:line="480" w:lineRule="auto"/>
        <w:rPr>
          <w:rFonts w:ascii="Times New Roman" w:hAnsi="Times New Roman" w:cs="Times New Roman"/>
          <w:color w:val="000000"/>
          <w:shd w:val="clear" w:color="auto" w:fill="FFFFFF"/>
        </w:rPr>
      </w:pP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3A2603">
        <w:rPr>
          <w:rFonts w:ascii="Times New Roman" w:hAnsi="Times New Roman" w:cs="Times New Roman"/>
          <w:color w:val="000000"/>
          <w:shd w:val="clear" w:color="auto" w:fill="FFFFFF"/>
        </w:rPr>
        <w:t xml:space="preserve"> ratios </w:t>
      </w:r>
      <w:del w:id="11" w:author="Chantal Darquenne" w:date="2020-02-24T13:44:00Z">
        <w:r w:rsidR="003A2603" w:rsidDel="00836280">
          <w:rPr>
            <w:rFonts w:ascii="Times New Roman" w:hAnsi="Times New Roman" w:cs="Times New Roman"/>
            <w:color w:val="000000"/>
            <w:shd w:val="clear" w:color="auto" w:fill="FFFFFF"/>
          </w:rPr>
          <w:delText>a</w:delText>
        </w:r>
      </w:del>
      <w:ins w:id="12" w:author="Chantal Darquenne" w:date="2020-02-24T13:44:00Z">
        <w:r w:rsidR="00836280">
          <w:rPr>
            <w:rFonts w:ascii="Times New Roman" w:hAnsi="Times New Roman" w:cs="Times New Roman"/>
            <w:color w:val="000000"/>
            <w:shd w:val="clear" w:color="auto" w:fill="FFFFFF"/>
          </w:rPr>
          <w:t>we</w:t>
        </w:r>
      </w:ins>
      <w:r w:rsidR="003A2603">
        <w:rPr>
          <w:rFonts w:ascii="Times New Roman" w:hAnsi="Times New Roman" w:cs="Times New Roman"/>
          <w:color w:val="000000"/>
          <w:shd w:val="clear" w:color="auto" w:fill="FFFFFF"/>
        </w:rPr>
        <w:t xml:space="preserve">re grouped by particle size and strain. For each group, multiple two-tail T tests were performed to determine if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3A2603">
        <w:rPr>
          <w:rFonts w:ascii="Times New Roman" w:hAnsi="Times New Roman" w:cs="Times New Roman"/>
          <w:color w:val="000000"/>
          <w:shd w:val="clear" w:color="auto" w:fill="FFFFFF"/>
        </w:rPr>
        <w:t xml:space="preserve"> ratios are significantly different from one.</w:t>
      </w:r>
      <w:r w:rsidR="003B004D">
        <w:rPr>
          <w:rFonts w:ascii="Times New Roman" w:hAnsi="Times New Roman" w:cs="Times New Roman"/>
          <w:color w:val="000000"/>
          <w:shd w:val="clear" w:color="auto" w:fill="FFFFFF"/>
        </w:rPr>
        <w:t xml:space="preserve"> </w:t>
      </w:r>
      <w:r w:rsidR="00A30242">
        <w:rPr>
          <w:rFonts w:ascii="Times New Roman" w:hAnsi="Times New Roman" w:cs="Times New Roman"/>
          <w:color w:val="000000"/>
          <w:shd w:val="clear" w:color="auto" w:fill="FFFFFF"/>
        </w:rPr>
        <w:t xml:space="preserve">Paired five-way ANOVA tests </w:t>
      </w:r>
      <w:r w:rsidR="006F2889">
        <w:rPr>
          <w:rFonts w:ascii="Times New Roman" w:hAnsi="Times New Roman" w:cs="Times New Roman"/>
          <w:color w:val="000000"/>
          <w:shd w:val="clear" w:color="auto" w:fill="FFFFFF"/>
        </w:rPr>
        <w:t>we</w:t>
      </w:r>
      <w:r w:rsidR="00A30242">
        <w:rPr>
          <w:rFonts w:ascii="Times New Roman" w:hAnsi="Times New Roman" w:cs="Times New Roman"/>
          <w:color w:val="000000"/>
          <w:shd w:val="clear" w:color="auto" w:fill="FFFFFF"/>
        </w:rPr>
        <w:t xml:space="preserve">re run to compare the differences of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A30242">
        <w:rPr>
          <w:rFonts w:ascii="Times New Roman" w:hAnsi="Times New Roman" w:cs="Times New Roman"/>
          <w:color w:val="000000"/>
          <w:shd w:val="clear" w:color="auto" w:fill="FFFFFF"/>
        </w:rPr>
        <w:t xml:space="preserve"> ratios across lobes.</w:t>
      </w:r>
      <w:r w:rsidR="009806AC">
        <w:rPr>
          <w:rFonts w:ascii="Times New Roman" w:hAnsi="Times New Roman" w:cs="Times New Roman"/>
          <w:color w:val="000000"/>
          <w:shd w:val="clear" w:color="auto" w:fill="FFFFFF"/>
        </w:rPr>
        <w:t xml:space="preserve"> </w:t>
      </w:r>
      <w:r w:rsidR="00A30242">
        <w:rPr>
          <w:rFonts w:ascii="Times New Roman" w:hAnsi="Times New Roman" w:cs="Times New Roman"/>
          <w:color w:val="000000"/>
          <w:shd w:val="clear" w:color="auto" w:fill="FFFFFF"/>
        </w:rPr>
        <w:t xml:space="preserve">Unpaired ANOVA tests </w:t>
      </w:r>
      <w:r w:rsidR="006F2889">
        <w:rPr>
          <w:rFonts w:ascii="Times New Roman" w:hAnsi="Times New Roman" w:cs="Times New Roman"/>
          <w:color w:val="000000"/>
          <w:shd w:val="clear" w:color="auto" w:fill="FFFFFF"/>
        </w:rPr>
        <w:t>we</w:t>
      </w:r>
      <w:r w:rsidR="00A30242">
        <w:rPr>
          <w:rFonts w:ascii="Times New Roman" w:hAnsi="Times New Roman" w:cs="Times New Roman"/>
          <w:color w:val="000000"/>
          <w:shd w:val="clear" w:color="auto" w:fill="FFFFFF"/>
        </w:rPr>
        <w:t xml:space="preserve">re run to compare </w:t>
      </w:r>
      <w:r w:rsidR="00A30242">
        <w:rPr>
          <w:rFonts w:ascii="Times New Roman" w:hAnsi="Times New Roman" w:cs="Times New Roman" w:hint="eastAsia"/>
          <w:color w:val="000000"/>
          <w:shd w:val="clear" w:color="auto" w:fill="FFFFFF"/>
        </w:rPr>
        <w:t>if</w:t>
      </w:r>
      <m:oMath>
        <m:r>
          <w:rPr>
            <w:rFonts w:ascii="Cambria Math" w:hAnsi="Cambria Math" w:cs="Times New Roman"/>
            <w:color w:val="000000"/>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A30242">
        <w:rPr>
          <w:rFonts w:ascii="Times New Roman" w:hAnsi="Times New Roman" w:cs="Times New Roman"/>
          <w:color w:val="000000"/>
          <w:shd w:val="clear" w:color="auto" w:fill="FFFFFF"/>
        </w:rPr>
        <w:t xml:space="preserve"> ratios are distinctive in different mouse samples </w:t>
      </w:r>
      <w:r w:rsidR="003B004D">
        <w:rPr>
          <w:rFonts w:ascii="Times New Roman" w:hAnsi="Times New Roman" w:cs="Times New Roman" w:hint="eastAsia"/>
          <w:color w:val="000000"/>
          <w:shd w:val="clear" w:color="auto" w:fill="FFFFFF"/>
        </w:rPr>
        <w:t>with</w:t>
      </w:r>
      <w:r w:rsidR="003B004D">
        <w:rPr>
          <w:rFonts w:ascii="Times New Roman" w:hAnsi="Times New Roman" w:cs="Times New Roman"/>
          <w:color w:val="000000"/>
          <w:shd w:val="clear" w:color="auto" w:fill="FFFFFF"/>
        </w:rPr>
        <w:t xml:space="preserve"> different strain, sex, particle size and exposure time.</w:t>
      </w:r>
      <w:r w:rsidR="00A30242">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A30242">
        <w:rPr>
          <w:rFonts w:ascii="Times New Roman" w:hAnsi="Times New Roman" w:cs="Times New Roman"/>
          <w:color w:val="000000"/>
          <w:shd w:val="clear" w:color="auto" w:fill="FFFFFF"/>
        </w:rPr>
        <w:t xml:space="preserve"> ratios</w:t>
      </w:r>
      <w:del w:id="13" w:author="Chantal Darquenne" w:date="2020-02-24T13:46:00Z">
        <w:r w:rsidR="00A30242" w:rsidDel="00836280">
          <w:rPr>
            <w:rFonts w:ascii="Times New Roman" w:hAnsi="Times New Roman" w:cs="Times New Roman"/>
            <w:color w:val="000000"/>
            <w:shd w:val="clear" w:color="auto" w:fill="FFFFFF"/>
          </w:rPr>
          <w:delText xml:space="preserve"> of greater variations</w:delText>
        </w:r>
      </w:del>
      <w:r w:rsidR="00A30242">
        <w:rPr>
          <w:rFonts w:ascii="Times New Roman" w:hAnsi="Times New Roman" w:cs="Times New Roman"/>
          <w:color w:val="000000"/>
          <w:shd w:val="clear" w:color="auto" w:fill="FFFFFF"/>
        </w:rPr>
        <w:t xml:space="preserve"> </w:t>
      </w:r>
      <w:del w:id="14" w:author="Chantal Darquenne" w:date="2020-02-24T13:46:00Z">
        <w:r w:rsidR="00A30242" w:rsidDel="00836280">
          <w:rPr>
            <w:rFonts w:ascii="Times New Roman" w:hAnsi="Times New Roman" w:cs="Times New Roman"/>
            <w:color w:val="000000"/>
            <w:shd w:val="clear" w:color="auto" w:fill="FFFFFF"/>
          </w:rPr>
          <w:delText>(</w:delTex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r>
            <w:rPr>
              <w:rFonts w:ascii="Cambria Math" w:hAnsi="Cambria Math" w:cs="Times New Roman"/>
              <w:color w:val="000000"/>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accesory</m:t>
              </m:r>
            </m:sub>
          </m:sSub>
        </m:oMath>
        <w:r w:rsidR="00A30242" w:rsidDel="00836280">
          <w:rPr>
            <w:rFonts w:ascii="Times New Roman" w:hAnsi="Times New Roman" w:cs="Times New Roman"/>
            <w:color w:val="000000"/>
            <w:shd w:val="clear" w:color="auto" w:fill="FFFFFF"/>
          </w:rPr>
          <w:delText xml:space="preserve">) </w:delText>
        </w:r>
      </w:del>
      <w:r w:rsidR="0039298B">
        <w:rPr>
          <w:rFonts w:ascii="Times New Roman" w:hAnsi="Times New Roman" w:cs="Times New Roman"/>
          <w:color w:val="000000"/>
          <w:shd w:val="clear" w:color="auto" w:fill="FFFFFF"/>
        </w:rPr>
        <w:t>were</w:t>
      </w:r>
      <w:r w:rsidR="00A30242">
        <w:rPr>
          <w:rFonts w:ascii="Times New Roman" w:hAnsi="Times New Roman" w:cs="Times New Roman"/>
          <w:color w:val="000000"/>
          <w:shd w:val="clear" w:color="auto" w:fill="FFFFFF"/>
        </w:rPr>
        <w:t xml:space="preserve"> also regressed on particle size.</w:t>
      </w:r>
      <w:r w:rsidR="006B0BED">
        <w:rPr>
          <w:rFonts w:ascii="Times New Roman" w:hAnsi="Times New Roman" w:cs="Times New Roman"/>
          <w:color w:val="000000"/>
          <w:shd w:val="clear" w:color="auto" w:fill="FFFFFF"/>
        </w:rPr>
        <w:t xml:space="preserve"> </w:t>
      </w:r>
      <w:r w:rsidR="003B004D">
        <w:rPr>
          <w:rFonts w:ascii="Times New Roman" w:hAnsi="Times New Roman" w:cs="Times New Roman"/>
          <w:color w:val="000000"/>
          <w:shd w:val="clear" w:color="auto" w:fill="FFFFFF"/>
        </w:rPr>
        <w:t>Tests with P values smaller than 0.05 are reported as significant.</w:t>
      </w:r>
    </w:p>
    <w:p w14:paraId="3146CDE3" w14:textId="77777777" w:rsidR="0039298B" w:rsidRDefault="0039298B" w:rsidP="004D5B63">
      <w:pPr>
        <w:autoSpaceDE w:val="0"/>
        <w:autoSpaceDN w:val="0"/>
        <w:adjustRightInd w:val="0"/>
        <w:spacing w:after="0" w:line="480" w:lineRule="auto"/>
        <w:rPr>
          <w:rFonts w:ascii="Times New Roman" w:hAnsi="Times New Roman" w:cs="Times New Roman"/>
          <w:color w:val="000000"/>
          <w:shd w:val="clear" w:color="auto" w:fill="FFFFFF"/>
        </w:rPr>
      </w:pPr>
    </w:p>
    <w:p w14:paraId="1B9FBB12" w14:textId="3FE02968" w:rsidR="008016C5" w:rsidRPr="008E04D0" w:rsidRDefault="008016C5" w:rsidP="004D5B63">
      <w:pPr>
        <w:autoSpaceDE w:val="0"/>
        <w:autoSpaceDN w:val="0"/>
        <w:adjustRightInd w:val="0"/>
        <w:spacing w:after="0"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2.3.2 Near-acini Deposition</w:t>
      </w:r>
    </w:p>
    <w:p w14:paraId="5768238D" w14:textId="563C813D" w:rsidR="004D5AEF" w:rsidRDefault="00C85E19"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third moment and standard deviation</w:t>
      </w:r>
      <w:r w:rsidR="004F48FF">
        <w:rPr>
          <w:rFonts w:ascii="Times New Roman" w:hAnsi="Times New Roman" w:cs="Times New Roman"/>
          <w:color w:val="000000"/>
          <w:shd w:val="clear" w:color="auto" w:fill="FFFFFF"/>
        </w:rPr>
        <w:t xml:space="preserve"> of deposition density distributions</w:t>
      </w:r>
      <w:r>
        <w:rPr>
          <w:rFonts w:ascii="Times New Roman" w:hAnsi="Times New Roman" w:cs="Times New Roman"/>
          <w:color w:val="000000"/>
          <w:shd w:val="clear" w:color="auto" w:fill="FFFFFF"/>
        </w:rPr>
        <w:t xml:space="preserve"> </w:t>
      </w:r>
      <w:r w:rsidR="004F48FF">
        <w:rPr>
          <w:rFonts w:ascii="Times New Roman" w:hAnsi="Times New Roman" w:cs="Times New Roman"/>
          <w:color w:val="000000"/>
          <w:shd w:val="clear" w:color="auto" w:fill="FFFFFF"/>
        </w:rPr>
        <w:t>wer</w:t>
      </w:r>
      <w:r>
        <w:rPr>
          <w:rFonts w:ascii="Times New Roman" w:hAnsi="Times New Roman" w:cs="Times New Roman"/>
          <w:color w:val="000000"/>
          <w:shd w:val="clear" w:color="auto" w:fill="FFFFFF"/>
        </w:rPr>
        <w:t xml:space="preserve">e regressed on particle size. Unpaired T and ANOVA tests </w:t>
      </w:r>
      <w:r w:rsidR="004F48FF">
        <w:rPr>
          <w:rFonts w:ascii="Times New Roman" w:hAnsi="Times New Roman" w:cs="Times New Roman"/>
          <w:color w:val="000000"/>
          <w:shd w:val="clear" w:color="auto" w:fill="FFFFFF"/>
        </w:rPr>
        <w:t>wer</w:t>
      </w:r>
      <w:r>
        <w:rPr>
          <w:rFonts w:ascii="Times New Roman" w:hAnsi="Times New Roman" w:cs="Times New Roman"/>
          <w:color w:val="000000"/>
          <w:shd w:val="clear" w:color="auto" w:fill="FFFFFF"/>
        </w:rPr>
        <w:t xml:space="preserve">e performed </w:t>
      </w:r>
      <w:r w:rsidR="00E46612">
        <w:rPr>
          <w:rFonts w:ascii="Times New Roman" w:hAnsi="Times New Roman" w:cs="Times New Roman" w:hint="eastAsia"/>
          <w:color w:val="000000"/>
          <w:shd w:val="clear" w:color="auto" w:fill="FFFFFF"/>
        </w:rPr>
        <w:t>t</w:t>
      </w:r>
      <w:r w:rsidR="00E46612">
        <w:rPr>
          <w:rFonts w:ascii="Times New Roman" w:hAnsi="Times New Roman" w:cs="Times New Roman"/>
          <w:color w:val="000000"/>
          <w:shd w:val="clear" w:color="auto" w:fill="FFFFFF"/>
        </w:rPr>
        <w:t xml:space="preserve">o determine if distribution statistics </w:t>
      </w:r>
      <w:ins w:id="15" w:author="Chantal Darquenne" w:date="2020-02-24T13:47:00Z">
        <w:r w:rsidR="00836280">
          <w:rPr>
            <w:rFonts w:ascii="Times New Roman" w:hAnsi="Times New Roman" w:cs="Times New Roman"/>
            <w:color w:val="000000"/>
            <w:shd w:val="clear" w:color="auto" w:fill="FFFFFF"/>
          </w:rPr>
          <w:t>we</w:t>
        </w:r>
      </w:ins>
      <w:del w:id="16" w:author="Chantal Darquenne" w:date="2020-02-24T13:47:00Z">
        <w:r w:rsidR="00E46612" w:rsidDel="00836280">
          <w:rPr>
            <w:rFonts w:ascii="Times New Roman" w:hAnsi="Times New Roman" w:cs="Times New Roman"/>
            <w:color w:val="000000"/>
            <w:shd w:val="clear" w:color="auto" w:fill="FFFFFF"/>
          </w:rPr>
          <w:delText>a</w:delText>
        </w:r>
      </w:del>
      <w:r w:rsidR="00E46612">
        <w:rPr>
          <w:rFonts w:ascii="Times New Roman" w:hAnsi="Times New Roman" w:cs="Times New Roman"/>
          <w:color w:val="000000"/>
          <w:shd w:val="clear" w:color="auto" w:fill="FFFFFF"/>
        </w:rPr>
        <w:t>re different across strains and sex.</w:t>
      </w:r>
    </w:p>
    <w:p w14:paraId="28FDB641" w14:textId="2845953C" w:rsidR="00B07EEB" w:rsidRDefault="00B07EEB" w:rsidP="004D5B63">
      <w:pPr>
        <w:autoSpaceDE w:val="0"/>
        <w:autoSpaceDN w:val="0"/>
        <w:adjustRightInd w:val="0"/>
        <w:spacing w:after="0" w:line="480" w:lineRule="auto"/>
        <w:rPr>
          <w:rFonts w:ascii="Times New Roman" w:hAnsi="Times New Roman" w:cs="Times New Roman"/>
          <w:color w:val="000000"/>
          <w:shd w:val="clear" w:color="auto" w:fill="FFFFFF"/>
        </w:rPr>
      </w:pPr>
    </w:p>
    <w:p w14:paraId="568A0AC3" w14:textId="77FCC7D8" w:rsidR="00A22F9E" w:rsidRPr="00A22F9E" w:rsidRDefault="008016C5" w:rsidP="00A22F9E">
      <w:pPr>
        <w:spacing w:line="480" w:lineRule="auto"/>
        <w:rPr>
          <w:rFonts w:ascii="Times New Roman" w:hAnsi="Times New Roman" w:cs="Times New Roman"/>
          <w:b/>
        </w:rPr>
      </w:pPr>
      <w:r w:rsidRPr="00A22F9E">
        <w:rPr>
          <w:rFonts w:ascii="Times New Roman" w:hAnsi="Times New Roman" w:cs="Times New Roman"/>
          <w:b/>
        </w:rPr>
        <w:t>3. RESULTS AND DISCUSSION</w:t>
      </w:r>
    </w:p>
    <w:p w14:paraId="01D3F5DD" w14:textId="327E4FD6" w:rsidR="00A22F9E" w:rsidRPr="00ED419C" w:rsidRDefault="00C9343C" w:rsidP="004D5B63">
      <w:pPr>
        <w:spacing w:line="480" w:lineRule="auto"/>
        <w:rPr>
          <w:ins w:id="17" w:author="Chantal Darquenne" w:date="2020-02-24T14:24:00Z"/>
          <w:rFonts w:ascii="Times New Roman" w:hAnsi="Times New Roman" w:cs="Times New Roman"/>
          <w:color w:val="000000"/>
          <w:shd w:val="clear" w:color="auto" w:fill="FFFFFF"/>
        </w:rPr>
      </w:pPr>
      <w:ins w:id="18" w:author="Chantal Darquenne" w:date="2020-03-02T12:11:00Z">
        <w:r>
          <w:rPr>
            <w:rFonts w:ascii="Times New Roman" w:hAnsi="Times New Roman" w:cs="Times New Roman"/>
            <w:color w:val="000000"/>
            <w:shd w:val="clear" w:color="auto" w:fill="FFFFFF"/>
          </w:rPr>
          <w:t xml:space="preserve">All </w:t>
        </w:r>
      </w:ins>
      <w:ins w:id="19" w:author="Chantal Darquenne" w:date="2020-03-02T12:12:00Z">
        <w:r>
          <w:rPr>
            <w:rFonts w:ascii="Times New Roman" w:hAnsi="Times New Roman" w:cs="Times New Roman"/>
            <w:color w:val="000000"/>
            <w:shd w:val="clear" w:color="auto" w:fill="FFFFFF"/>
          </w:rPr>
          <w:t xml:space="preserve">datasets available in the </w:t>
        </w:r>
        <w:proofErr w:type="spellStart"/>
        <w:r>
          <w:rPr>
            <w:rFonts w:ascii="Times New Roman" w:hAnsi="Times New Roman" w:cs="Times New Roman"/>
            <w:color w:val="000000"/>
            <w:shd w:val="clear" w:color="auto" w:fill="FFFFFF"/>
          </w:rPr>
          <w:t>lapd</w:t>
        </w:r>
        <w:proofErr w:type="spellEnd"/>
        <w:r>
          <w:rPr>
            <w:rFonts w:ascii="Times New Roman" w:hAnsi="Times New Roman" w:cs="Times New Roman"/>
            <w:color w:val="000000"/>
            <w:shd w:val="clear" w:color="auto" w:fill="FFFFFF"/>
          </w:rPr>
          <w:t xml:space="preserve"> archive were used in this study</w:t>
        </w:r>
      </w:ins>
      <w:ins w:id="20" w:author="Chantal Darquenne" w:date="2020-03-02T13:40:00Z">
        <w:r w:rsidR="00BD5C90">
          <w:rPr>
            <w:rFonts w:ascii="Times New Roman" w:hAnsi="Times New Roman" w:cs="Times New Roman"/>
            <w:color w:val="000000"/>
            <w:shd w:val="clear" w:color="auto" w:fill="FFFFFF"/>
          </w:rPr>
          <w:t xml:space="preserve"> except for one</w:t>
        </w:r>
      </w:ins>
      <w:ins w:id="21" w:author="Chantal Darquenne" w:date="2020-03-02T12:58:00Z">
        <w:r w:rsidR="00450F12">
          <w:rPr>
            <w:rFonts w:ascii="Times New Roman" w:hAnsi="Times New Roman" w:cs="Times New Roman"/>
            <w:color w:val="000000"/>
            <w:shd w:val="clear" w:color="auto" w:fill="FFFFFF"/>
          </w:rPr>
          <w:t xml:space="preserve"> </w:t>
        </w:r>
      </w:ins>
      <w:ins w:id="22" w:author="Chantal Darquenne" w:date="2020-03-02T12:13:00Z">
        <w:r>
          <w:rPr>
            <w:rFonts w:ascii="Times New Roman" w:hAnsi="Times New Roman" w:cs="Times New Roman"/>
            <w:color w:val="000000"/>
            <w:shd w:val="clear" w:color="auto" w:fill="FFFFFF"/>
          </w:rPr>
          <w:t xml:space="preserve">(mouse m25, 2 µm aerosol) </w:t>
        </w:r>
      </w:ins>
      <w:ins w:id="23" w:author="Chantal Darquenne" w:date="2020-03-02T13:40:00Z">
        <w:r w:rsidR="00BD5C90">
          <w:rPr>
            <w:rFonts w:ascii="Times New Roman" w:hAnsi="Times New Roman" w:cs="Times New Roman"/>
            <w:color w:val="000000"/>
            <w:shd w:val="clear" w:color="auto" w:fill="FFFFFF"/>
          </w:rPr>
          <w:t>that was</w:t>
        </w:r>
      </w:ins>
      <w:ins w:id="24" w:author="Chantal Darquenne" w:date="2020-03-02T12:58:00Z">
        <w:r w:rsidR="00450F12">
          <w:rPr>
            <w:rFonts w:ascii="Times New Roman" w:hAnsi="Times New Roman" w:cs="Times New Roman"/>
            <w:color w:val="000000"/>
            <w:shd w:val="clear" w:color="auto" w:fill="FFFFFF"/>
          </w:rPr>
          <w:t xml:space="preserve"> labeled as</w:t>
        </w:r>
      </w:ins>
      <w:ins w:id="25" w:author="Chantal Darquenne" w:date="2020-02-24T14:30:00Z">
        <w:r w:rsidR="00ED4290">
          <w:rPr>
            <w:rFonts w:ascii="Times New Roman" w:hAnsi="Times New Roman" w:cs="Times New Roman"/>
            <w:color w:val="000000"/>
            <w:shd w:val="clear" w:color="auto" w:fill="FFFFFF"/>
          </w:rPr>
          <w:t xml:space="preserve"> </w:t>
        </w:r>
      </w:ins>
      <w:ins w:id="26" w:author="Chantal Darquenne" w:date="2020-02-24T14:31:00Z">
        <w:r w:rsidR="00ED4290">
          <w:rPr>
            <w:rFonts w:ascii="Times New Roman" w:hAnsi="Times New Roman" w:cs="Times New Roman"/>
            <w:color w:val="000000"/>
            <w:shd w:val="clear" w:color="auto" w:fill="FFFFFF"/>
          </w:rPr>
          <w:t xml:space="preserve">being </w:t>
        </w:r>
      </w:ins>
      <w:ins w:id="27" w:author="Chantal Darquenne" w:date="2020-02-24T14:30:00Z">
        <w:r w:rsidR="00ED4290">
          <w:rPr>
            <w:rFonts w:ascii="Times New Roman" w:hAnsi="Times New Roman" w:cs="Times New Roman"/>
            <w:color w:val="000000"/>
            <w:shd w:val="clear" w:color="auto" w:fill="FFFFFF"/>
          </w:rPr>
          <w:t>of poor quality (quality C)</w:t>
        </w:r>
      </w:ins>
      <w:ins w:id="28" w:author="Chantal Darquenne" w:date="2020-03-02T12:58:00Z">
        <w:r w:rsidR="00450F12">
          <w:rPr>
            <w:rFonts w:ascii="Times New Roman" w:hAnsi="Times New Roman" w:cs="Times New Roman"/>
            <w:color w:val="000000"/>
            <w:shd w:val="clear" w:color="auto" w:fill="FFFFFF"/>
          </w:rPr>
          <w:t>.</w:t>
        </w:r>
      </w:ins>
      <w:ins w:id="29" w:author="Chantal Darquenne" w:date="2020-03-02T13:44:00Z">
        <w:r w:rsidR="00ED419C">
          <w:rPr>
            <w:rFonts w:ascii="Times New Roman" w:hAnsi="Times New Roman" w:cs="Times New Roman"/>
            <w:color w:val="000000"/>
            <w:shd w:val="clear" w:color="auto" w:fill="FFFFFF"/>
          </w:rPr>
          <w:t xml:space="preserve"> Thus</w:t>
        </w:r>
      </w:ins>
      <w:ins w:id="30" w:author="Darquenne, Chantal" w:date="2020-03-02T15:28:00Z">
        <w:r w:rsidR="001D1F91">
          <w:rPr>
            <w:rFonts w:ascii="Times New Roman" w:hAnsi="Times New Roman" w:cs="Times New Roman"/>
            <w:color w:val="000000"/>
            <w:shd w:val="clear" w:color="auto" w:fill="FFFFFF"/>
          </w:rPr>
          <w:t>, analysis from</w:t>
        </w:r>
      </w:ins>
      <w:ins w:id="31" w:author="Chantal Darquenne" w:date="2020-03-02T13:44:00Z">
        <w:r w:rsidR="00ED419C">
          <w:rPr>
            <w:rFonts w:ascii="Times New Roman" w:hAnsi="Times New Roman" w:cs="Times New Roman"/>
            <w:color w:val="000000"/>
            <w:shd w:val="clear" w:color="auto" w:fill="FFFFFF"/>
          </w:rPr>
          <w:t xml:space="preserve"> </w:t>
        </w:r>
      </w:ins>
      <w:ins w:id="32" w:author="Chantal Darquenne" w:date="2020-03-02T13:45:00Z">
        <w:r w:rsidR="00ED419C">
          <w:rPr>
            <w:rFonts w:ascii="Times New Roman" w:hAnsi="Times New Roman" w:cs="Times New Roman"/>
            <w:color w:val="000000"/>
            <w:shd w:val="clear" w:color="auto" w:fill="FFFFFF"/>
          </w:rPr>
          <w:t xml:space="preserve">33 datasets </w:t>
        </w:r>
        <w:del w:id="33" w:author="Darquenne, Chantal" w:date="2020-03-02T15:28:00Z">
          <w:r w:rsidR="00ED419C" w:rsidDel="001D1F91">
            <w:rPr>
              <w:rFonts w:ascii="Times New Roman" w:hAnsi="Times New Roman" w:cs="Times New Roman"/>
              <w:color w:val="000000"/>
              <w:shd w:val="clear" w:color="auto" w:fill="FFFFFF"/>
            </w:rPr>
            <w:delText>were analyzed</w:delText>
          </w:r>
        </w:del>
      </w:ins>
      <w:ins w:id="34" w:author="Darquenne, Chantal" w:date="2020-03-02T15:28:00Z">
        <w:r w:rsidR="001D1F91">
          <w:rPr>
            <w:rFonts w:ascii="Times New Roman" w:hAnsi="Times New Roman" w:cs="Times New Roman"/>
            <w:color w:val="000000"/>
            <w:shd w:val="clear" w:color="auto" w:fill="FFFFFF"/>
          </w:rPr>
          <w:t>are presented here</w:t>
        </w:r>
      </w:ins>
      <w:ins w:id="35" w:author="Chantal Darquenne" w:date="2020-03-02T13:45:00Z">
        <w:del w:id="36" w:author="Darquenne, Chantal" w:date="2020-03-02T15:28:00Z">
          <w:r w:rsidR="00ED419C" w:rsidDel="001D1F91">
            <w:rPr>
              <w:rFonts w:ascii="Times New Roman" w:hAnsi="Times New Roman" w:cs="Times New Roman"/>
              <w:color w:val="000000"/>
              <w:shd w:val="clear" w:color="auto" w:fill="FFFFFF"/>
            </w:rPr>
            <w:delText xml:space="preserve"> in this study</w:delText>
          </w:r>
        </w:del>
        <w:r w:rsidR="00ED419C">
          <w:rPr>
            <w:rFonts w:ascii="Times New Roman" w:hAnsi="Times New Roman" w:cs="Times New Roman"/>
            <w:color w:val="000000"/>
            <w:shd w:val="clear" w:color="auto" w:fill="FFFFFF"/>
          </w:rPr>
          <w:t>.</w:t>
        </w:r>
      </w:ins>
      <w:ins w:id="37" w:author="Chantal Darquenne" w:date="2020-03-02T13:46:00Z">
        <w:r w:rsidR="00ED419C">
          <w:rPr>
            <w:rFonts w:ascii="Times New Roman" w:hAnsi="Times New Roman" w:cs="Times New Roman"/>
            <w:color w:val="000000"/>
            <w:shd w:val="clear" w:color="auto" w:fill="FFFFFF"/>
          </w:rPr>
          <w:t xml:space="preserve"> </w:t>
        </w:r>
      </w:ins>
    </w:p>
    <w:p w14:paraId="20B953E4" w14:textId="21A822D2" w:rsidR="00A30242" w:rsidRPr="008E04D0" w:rsidRDefault="008016C5" w:rsidP="004D5B63">
      <w:pPr>
        <w:spacing w:line="480" w:lineRule="auto"/>
        <w:rPr>
          <w:rFonts w:ascii="Times New Roman" w:hAnsi="Times New Roman" w:cs="Times New Roman"/>
          <w:i/>
          <w:color w:val="000000"/>
          <w:shd w:val="clear" w:color="auto" w:fill="FFFFFF"/>
        </w:rPr>
      </w:pPr>
      <w:r w:rsidRPr="008E04D0">
        <w:rPr>
          <w:rFonts w:ascii="Times New Roman" w:hAnsi="Times New Roman" w:cs="Times New Roman"/>
          <w:i/>
          <w:color w:val="000000"/>
          <w:shd w:val="clear" w:color="auto" w:fill="FFFFFF"/>
        </w:rPr>
        <w:t xml:space="preserve">3.1 </w:t>
      </w:r>
      <w:r w:rsidR="002D5F42" w:rsidRPr="008E04D0">
        <w:rPr>
          <w:rFonts w:ascii="Times New Roman" w:hAnsi="Times New Roman" w:cs="Times New Roman"/>
          <w:i/>
          <w:color w:val="000000"/>
          <w:shd w:val="clear" w:color="auto" w:fill="FFFFFF"/>
        </w:rPr>
        <w:t>Lobar deposition</w:t>
      </w:r>
    </w:p>
    <w:p w14:paraId="23FBE474" w14:textId="64F4E2A8" w:rsidR="0009176B" w:rsidRDefault="004A18ED" w:rsidP="001D1F91">
      <w:pPr>
        <w:spacing w:line="480" w:lineRule="auto"/>
        <w:rPr>
          <w:rFonts w:ascii="Times New Roman" w:hAnsi="Times New Roman" w:cs="Times New Roman"/>
          <w:color w:val="000000"/>
          <w:shd w:val="clear" w:color="auto" w:fill="FFFFFF"/>
        </w:rPr>
      </w:pP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5E3AD1">
        <w:rPr>
          <w:rFonts w:ascii="Times New Roman" w:hAnsi="Times New Roman" w:cs="Times New Roman"/>
          <w:color w:val="000000"/>
          <w:shd w:val="clear" w:color="auto" w:fill="FFFFFF"/>
        </w:rPr>
        <w:t xml:space="preserve"> ratios </w:t>
      </w:r>
      <w:r w:rsidR="00BD5C90">
        <w:rPr>
          <w:rFonts w:ascii="Times New Roman" w:hAnsi="Times New Roman" w:cs="Times New Roman"/>
          <w:color w:val="000000"/>
          <w:shd w:val="clear" w:color="auto" w:fill="FFFFFF"/>
        </w:rPr>
        <w:t xml:space="preserve">averaged over all mice exposed to a given particle size (mean ± SD) </w:t>
      </w:r>
      <w:r w:rsidR="00777BFE">
        <w:rPr>
          <w:rFonts w:ascii="Times New Roman" w:hAnsi="Times New Roman" w:cs="Times New Roman"/>
          <w:color w:val="000000"/>
          <w:shd w:val="clear" w:color="auto" w:fill="FFFFFF"/>
        </w:rPr>
        <w:t>are</w:t>
      </w:r>
      <w:r w:rsidR="00BD5C90">
        <w:rPr>
          <w:rFonts w:ascii="Times New Roman" w:hAnsi="Times New Roman" w:cs="Times New Roman"/>
          <w:color w:val="000000"/>
          <w:shd w:val="clear" w:color="auto" w:fill="FFFFFF"/>
        </w:rPr>
        <w:t xml:space="preserve"> listed in Table 2</w:t>
      </w:r>
      <w:r w:rsidR="001D1F91">
        <w:rPr>
          <w:rFonts w:ascii="Times New Roman" w:hAnsi="Times New Roman" w:cs="Times New Roman"/>
          <w:color w:val="000000"/>
          <w:shd w:val="clear" w:color="auto" w:fill="FFFFFF"/>
        </w:rPr>
        <w:t xml:space="preserve"> </w:t>
      </w:r>
      <w:proofErr w:type="gramStart"/>
      <w:r w:rsidR="001D1F91">
        <w:rPr>
          <w:rFonts w:ascii="Times New Roman" w:hAnsi="Times New Roman" w:cs="Times New Roman"/>
          <w:color w:val="000000"/>
          <w:shd w:val="clear" w:color="auto" w:fill="FFFFFF"/>
        </w:rPr>
        <w:t>and</w:t>
      </w:r>
      <w:r w:rsidR="00BD5C90">
        <w:rPr>
          <w:rFonts w:ascii="Times New Roman" w:hAnsi="Times New Roman" w:cs="Times New Roman"/>
          <w:color w:val="000000"/>
          <w:shd w:val="clear" w:color="auto" w:fill="FFFFFF"/>
        </w:rPr>
        <w:t xml:space="preserve"> </w:t>
      </w:r>
      <w:r w:rsidR="007D6B04">
        <w:rPr>
          <w:rFonts w:ascii="Times New Roman" w:hAnsi="Times New Roman" w:cs="Times New Roman"/>
          <w:color w:val="000000"/>
          <w:shd w:val="clear" w:color="auto" w:fill="FFFFFF"/>
        </w:rPr>
        <w:t xml:space="preserve"> </w:t>
      </w:r>
      <w:r w:rsidR="001D1F91">
        <w:rPr>
          <w:rFonts w:ascii="Times New Roman" w:hAnsi="Times New Roman" w:cs="Times New Roman"/>
          <w:color w:val="000000"/>
          <w:shd w:val="clear" w:color="auto" w:fill="FFFFFF"/>
        </w:rPr>
        <w:t>i</w:t>
      </w:r>
      <w:r w:rsidR="00ED419C">
        <w:rPr>
          <w:rFonts w:ascii="Times New Roman" w:hAnsi="Times New Roman" w:cs="Times New Roman"/>
          <w:color w:val="000000"/>
          <w:shd w:val="clear" w:color="auto" w:fill="FFFFFF"/>
        </w:rPr>
        <w:t>ndividual</w:t>
      </w:r>
      <w:proofErr w:type="gramEnd"/>
      <w:r w:rsidR="00ED419C">
        <w:rPr>
          <w:rFonts w:ascii="Times New Roman" w:hAnsi="Times New Roman" w:cs="Times New Roman"/>
          <w:color w:val="000000"/>
          <w:shd w:val="clear" w:color="auto" w:fill="FFFFFF"/>
        </w:rPr>
        <w:t xml:space="preserve"> </w:t>
      </w:r>
      <w:r w:rsidR="00ED419C">
        <w:rPr>
          <w:rFonts w:ascii="Times New Roman" w:hAnsi="Times New Roman" w:cs="Times New Roman"/>
          <w:i/>
          <w:color w:val="000000"/>
          <w:shd w:val="clear" w:color="auto" w:fill="FFFFFF"/>
        </w:rPr>
        <w:t>DV</w:t>
      </w:r>
      <w:r w:rsidR="00ED419C">
        <w:rPr>
          <w:rFonts w:ascii="Times New Roman" w:hAnsi="Times New Roman" w:cs="Times New Roman"/>
          <w:color w:val="000000"/>
          <w:shd w:val="clear" w:color="auto" w:fill="FFFFFF"/>
        </w:rPr>
        <w:t xml:space="preserve"> ratios </w:t>
      </w:r>
      <w:r w:rsidR="001D1F91">
        <w:rPr>
          <w:rFonts w:ascii="Times New Roman" w:hAnsi="Times New Roman" w:cs="Times New Roman"/>
          <w:color w:val="000000"/>
          <w:shd w:val="clear" w:color="auto" w:fill="FFFFFF"/>
        </w:rPr>
        <w:t xml:space="preserve">are shown in Figure 1 </w:t>
      </w:r>
      <w:r w:rsidR="00ED419C">
        <w:rPr>
          <w:rFonts w:ascii="Times New Roman" w:hAnsi="Times New Roman" w:cs="Times New Roman"/>
          <w:color w:val="000000"/>
          <w:shd w:val="clear" w:color="auto" w:fill="FFFFFF"/>
        </w:rPr>
        <w:t xml:space="preserve">where different strains are identified by different </w:t>
      </w:r>
      <w:r w:rsidR="00ED419C">
        <w:rPr>
          <w:rFonts w:ascii="Times New Roman" w:hAnsi="Times New Roman" w:cs="Times New Roman"/>
          <w:color w:val="000000"/>
          <w:shd w:val="clear" w:color="auto" w:fill="FFFFFF"/>
        </w:rPr>
        <w:lastRenderedPageBreak/>
        <w:t xml:space="preserve">symbols. </w:t>
      </w:r>
      <w:r w:rsidR="008B7748">
        <w:rPr>
          <w:rFonts w:ascii="Times New Roman" w:hAnsi="Times New Roman" w:cs="Times New Roman"/>
          <w:color w:val="000000"/>
          <w:shd w:val="clear" w:color="auto" w:fill="FFFFFF"/>
        </w:rPr>
        <w:t>There were v</w:t>
      </w:r>
      <w:r w:rsidR="001D1F91">
        <w:rPr>
          <w:rFonts w:ascii="Times New Roman" w:hAnsi="Times New Roman" w:cs="Times New Roman"/>
          <w:color w:val="000000"/>
          <w:shd w:val="clear" w:color="auto" w:fill="FFFFFF"/>
        </w:rPr>
        <w:t>ariations</w:t>
      </w:r>
      <w:r w:rsidR="00287BB9">
        <w:rPr>
          <w:rFonts w:ascii="Times New Roman" w:hAnsi="Times New Roman" w:cs="Times New Roman"/>
          <w:color w:val="000000"/>
          <w:shd w:val="clear" w:color="auto" w:fill="FFFFFF"/>
        </w:rPr>
        <w:t xml:space="preserve"> in </w:t>
      </w:r>
      <w:r w:rsidR="00287BB9">
        <w:rPr>
          <w:rFonts w:ascii="Times New Roman" w:hAnsi="Times New Roman" w:cs="Times New Roman"/>
          <w:i/>
          <w:color w:val="000000"/>
          <w:shd w:val="clear" w:color="auto" w:fill="FFFFFF"/>
        </w:rPr>
        <w:t>DV</w:t>
      </w:r>
      <w:r w:rsidR="00287BB9">
        <w:rPr>
          <w:rFonts w:ascii="Times New Roman" w:hAnsi="Times New Roman" w:cs="Times New Roman"/>
          <w:color w:val="000000"/>
          <w:shd w:val="clear" w:color="auto" w:fill="FFFFFF"/>
        </w:rPr>
        <w:t xml:space="preserve"> ratios among lobes and these </w:t>
      </w:r>
      <w:r w:rsidR="001E2959">
        <w:rPr>
          <w:rFonts w:ascii="Times New Roman" w:hAnsi="Times New Roman" w:cs="Times New Roman"/>
          <w:color w:val="000000"/>
          <w:shd w:val="clear" w:color="auto" w:fill="FFFFFF"/>
        </w:rPr>
        <w:t xml:space="preserve">variations </w:t>
      </w:r>
      <w:r w:rsidR="00287BB9">
        <w:rPr>
          <w:rFonts w:ascii="Times New Roman" w:hAnsi="Times New Roman" w:cs="Times New Roman"/>
          <w:color w:val="000000"/>
          <w:shd w:val="clear" w:color="auto" w:fill="FFFFFF"/>
        </w:rPr>
        <w:t xml:space="preserve">increased with increasing particle size. </w:t>
      </w:r>
      <w:r w:rsidR="001D1F91">
        <w:rPr>
          <w:rFonts w:ascii="Times New Roman" w:hAnsi="Times New Roman" w:cs="Times New Roman"/>
          <w:color w:val="000000"/>
          <w:shd w:val="clear" w:color="auto" w:fill="FFFFFF"/>
        </w:rPr>
        <w:t>For</w:t>
      </w:r>
      <w:r w:rsidR="00055B89">
        <w:rPr>
          <w:rFonts w:ascii="Times New Roman" w:hAnsi="Times New Roman" w:cs="Times New Roman"/>
          <w:color w:val="000000"/>
          <w:shd w:val="clear" w:color="auto" w:fill="FFFFFF"/>
        </w:rPr>
        <w:t xml:space="preserve"> </w:t>
      </w:r>
      <w:r w:rsidR="001D1F91">
        <w:rPr>
          <w:rFonts w:ascii="Times New Roman" w:hAnsi="Times New Roman" w:cs="Times New Roman"/>
          <w:color w:val="000000"/>
          <w:shd w:val="clear" w:color="auto" w:fill="FFFFFF"/>
        </w:rPr>
        <w:t xml:space="preserve">mice exposed to </w:t>
      </w:r>
      <w:r w:rsidR="00F322F9">
        <w:rPr>
          <w:rFonts w:ascii="Times New Roman" w:hAnsi="Times New Roman" w:cs="Times New Roman"/>
          <w:color w:val="000000"/>
          <w:shd w:val="clear" w:color="auto" w:fill="FFFFFF"/>
        </w:rPr>
        <w:t>2</w:t>
      </w:r>
      <w:r w:rsidR="00055B89">
        <w:rPr>
          <w:rFonts w:ascii="Times New Roman" w:hAnsi="Times New Roman" w:cs="Times New Roman"/>
          <w:color w:val="000000"/>
          <w:shd w:val="clear" w:color="auto" w:fill="FFFFFF"/>
        </w:rPr>
        <w:t xml:space="preserve"> </w:t>
      </w:r>
      <w:proofErr w:type="spellStart"/>
      <w:r w:rsidR="00055B89" w:rsidRPr="00F453B6">
        <w:rPr>
          <w:rFonts w:ascii="Times New Roman" w:hAnsi="Times New Roman" w:cs="Times New Roman"/>
          <w:color w:val="000000"/>
          <w:shd w:val="clear" w:color="auto" w:fill="FFFFFF"/>
        </w:rPr>
        <w:t>μm</w:t>
      </w:r>
      <w:proofErr w:type="spellEnd"/>
      <w:r w:rsidR="00055B89">
        <w:rPr>
          <w:rFonts w:ascii="Times New Roman" w:hAnsi="Times New Roman" w:cs="Times New Roman"/>
          <w:color w:val="000000"/>
          <w:shd w:val="clear" w:color="auto" w:fill="FFFFFF"/>
        </w:rPr>
        <w:t xml:space="preserve"> </w:t>
      </w:r>
      <w:r w:rsidR="001D1F91">
        <w:rPr>
          <w:rFonts w:ascii="Times New Roman" w:hAnsi="Times New Roman" w:cs="Times New Roman"/>
          <w:color w:val="000000"/>
          <w:shd w:val="clear" w:color="auto" w:fill="FFFFFF"/>
        </w:rPr>
        <w:t>particles</w:t>
      </w:r>
      <w:r w:rsidR="00055B89">
        <w:rPr>
          <w:rFonts w:ascii="Times New Roman" w:hAnsi="Times New Roman" w:cs="Times New Roman"/>
          <w:color w:val="000000"/>
          <w:shd w:val="clear" w:color="auto" w:fill="FFFFFF"/>
        </w:rPr>
        <w:t xml:space="preserve">, </w:t>
      </w:r>
      <w:r w:rsidR="001D1F91" w:rsidRPr="00BB2328">
        <w:rPr>
          <w:rFonts w:ascii="Times New Roman" w:hAnsi="Times New Roman" w:cs="Times New Roman"/>
          <w:color w:val="000000" w:themeColor="text1"/>
          <w:shd w:val="clear" w:color="auto" w:fill="FFFFFF"/>
        </w:rPr>
        <w:t>significant deviation from 1 w</w:t>
      </w:r>
      <w:r w:rsidR="001E2959">
        <w:rPr>
          <w:rFonts w:ascii="Times New Roman" w:hAnsi="Times New Roman" w:cs="Times New Roman"/>
          <w:color w:val="000000" w:themeColor="text1"/>
          <w:shd w:val="clear" w:color="auto" w:fill="FFFFFF"/>
        </w:rPr>
        <w:t>as</w:t>
      </w:r>
      <w:r w:rsidR="001D1F91" w:rsidRPr="00BB2328">
        <w:rPr>
          <w:rFonts w:ascii="Times New Roman" w:hAnsi="Times New Roman" w:cs="Times New Roman"/>
          <w:color w:val="000000" w:themeColor="text1"/>
          <w:shd w:val="clear" w:color="auto" w:fill="FFFFFF"/>
        </w:rPr>
        <w:t xml:space="preserve"> found for </w:t>
      </w:r>
      <w:r w:rsidR="001D1F91" w:rsidRPr="009D6C55">
        <w:rPr>
          <w:rFonts w:ascii="Times New Roman" w:hAnsi="Times New Roman" w:cs="Times New Roman"/>
          <w:i/>
          <w:color w:val="000000" w:themeColor="text1"/>
          <w:shd w:val="clear" w:color="auto" w:fill="FFFFFF"/>
        </w:rPr>
        <w:t>DV</w:t>
      </w:r>
      <w:r w:rsidR="001D1F91" w:rsidRPr="00BB2328">
        <w:rPr>
          <w:rFonts w:ascii="Times New Roman" w:hAnsi="Times New Roman" w:cs="Times New Roman"/>
          <w:color w:val="000000" w:themeColor="text1"/>
          <w:shd w:val="clear" w:color="auto" w:fill="FFFFFF"/>
        </w:rPr>
        <w:t xml:space="preserve"> ratio in the cranial lobe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Cranial</m:t>
            </m:r>
          </m:sub>
        </m:sSub>
      </m:oMath>
      <w:r w:rsidR="001D1F91" w:rsidRPr="00BB2328">
        <w:rPr>
          <w:rFonts w:ascii="Times New Roman" w:hAnsi="Times New Roman" w:cs="Times New Roman"/>
          <w:color w:val="000000" w:themeColor="text1"/>
          <w:shd w:val="clear" w:color="auto" w:fill="FFFFFF"/>
        </w:rPr>
        <w:t xml:space="preserve">), where deposition was relatively greater than lobar </w:t>
      </w:r>
      <w:r w:rsidR="001D1F91" w:rsidRPr="00086610">
        <w:rPr>
          <w:rFonts w:ascii="Times New Roman" w:hAnsi="Times New Roman" w:cs="Times New Roman"/>
          <w:color w:val="000000" w:themeColor="text1"/>
          <w:shd w:val="clear" w:color="auto" w:fill="FFFFFF"/>
        </w:rPr>
        <w:t>volume</w:t>
      </w:r>
      <w:r w:rsidR="001D1F91">
        <w:rPr>
          <w:rFonts w:ascii="Times New Roman" w:hAnsi="Times New Roman" w:cs="Times New Roman"/>
          <w:color w:val="000000" w:themeColor="text1"/>
          <w:shd w:val="clear" w:color="auto" w:fill="FFFFFF"/>
        </w:rPr>
        <w:t xml:space="preserve"> (P&lt;0.001) while</w:t>
      </w:r>
      <w:r w:rsidR="001D1F91" w:rsidRPr="00086610">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Middle</m:t>
            </m:r>
          </m:sub>
        </m:sSub>
      </m:oMath>
      <w:r w:rsidR="001D1F91">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Caudal</m:t>
            </m:r>
          </m:sub>
        </m:sSub>
      </m:oMath>
      <w:r w:rsidR="001D1F91">
        <w:rPr>
          <w:rFonts w:ascii="Times New Roman" w:hAnsi="Times New Roman" w:cs="Times New Roman"/>
          <w:color w:val="000000" w:themeColor="text1"/>
          <w:shd w:val="clear" w:color="auto" w:fill="FFFFFF"/>
        </w:rPr>
        <w:t xml:space="preserve"> 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Accessory</m:t>
            </m:r>
          </m:sub>
        </m:sSub>
      </m:oMath>
      <w:r w:rsidR="001D1F91">
        <w:rPr>
          <w:rFonts w:ascii="Times New Roman" w:hAnsi="Times New Roman" w:cs="Times New Roman"/>
          <w:color w:val="000000" w:themeColor="text1"/>
          <w:shd w:val="clear" w:color="auto" w:fill="FFFFFF"/>
        </w:rPr>
        <w:t xml:space="preserve"> </w:t>
      </w:r>
      <w:r w:rsidR="001D1F91" w:rsidRPr="00086610">
        <w:rPr>
          <w:rFonts w:ascii="Times New Roman" w:hAnsi="Times New Roman" w:cs="Times New Roman"/>
          <w:color w:val="000000" w:themeColor="text1"/>
          <w:shd w:val="clear" w:color="auto" w:fill="FFFFFF"/>
        </w:rPr>
        <w:t xml:space="preserve">were </w:t>
      </w:r>
      <w:r w:rsidR="001D1F91">
        <w:rPr>
          <w:rFonts w:ascii="Times New Roman" w:hAnsi="Times New Roman" w:cs="Times New Roman"/>
          <w:color w:val="000000" w:themeColor="text1"/>
          <w:shd w:val="clear" w:color="auto" w:fill="FFFFFF"/>
        </w:rPr>
        <w:t xml:space="preserve">all </w:t>
      </w:r>
      <w:r w:rsidR="001D1F91" w:rsidRPr="00BB2328">
        <w:rPr>
          <w:rFonts w:ascii="Times New Roman" w:hAnsi="Times New Roman" w:cs="Times New Roman"/>
          <w:color w:val="000000" w:themeColor="text1"/>
          <w:shd w:val="clear" w:color="auto" w:fill="FFFFFF"/>
        </w:rPr>
        <w:t>significantly</w:t>
      </w:r>
      <w:r w:rsidR="001D1F91">
        <w:rPr>
          <w:rFonts w:ascii="Times New Roman" w:hAnsi="Times New Roman" w:cs="Times New Roman"/>
          <w:color w:val="000000" w:themeColor="text1"/>
          <w:shd w:val="clear" w:color="auto" w:fill="FFFFFF"/>
        </w:rPr>
        <w:t xml:space="preserve"> </w:t>
      </w:r>
      <w:r w:rsidR="0030766A">
        <w:rPr>
          <w:rFonts w:ascii="Times New Roman" w:hAnsi="Times New Roman" w:cs="Times New Roman"/>
          <w:color w:val="000000"/>
          <w:shd w:val="clear" w:color="auto" w:fill="FFFFFF"/>
        </w:rPr>
        <w:t xml:space="preserve">smaller than one (p = 0.020, p &lt; 0.001 and p &lt; 0.001, respectively). </w:t>
      </w:r>
      <w:r w:rsidR="00287BB9">
        <w:rPr>
          <w:rFonts w:ascii="Times New Roman" w:hAnsi="Times New Roman" w:cs="Times New Roman"/>
          <w:color w:val="000000"/>
          <w:shd w:val="clear" w:color="auto" w:fill="FFFFFF"/>
        </w:rPr>
        <w:t>Similar</w:t>
      </w:r>
      <w:r w:rsidR="0030766A">
        <w:rPr>
          <w:rFonts w:ascii="Times New Roman" w:hAnsi="Times New Roman" w:cs="Times New Roman"/>
          <w:color w:val="000000"/>
          <w:shd w:val="clear" w:color="auto" w:fill="FFFFFF"/>
        </w:rPr>
        <w:t xml:space="preserve"> trends </w:t>
      </w:r>
      <w:r w:rsidR="00287BB9">
        <w:rPr>
          <w:rFonts w:ascii="Times New Roman" w:hAnsi="Times New Roman" w:cs="Times New Roman"/>
          <w:color w:val="000000"/>
          <w:shd w:val="clear" w:color="auto" w:fill="FFFFFF"/>
        </w:rPr>
        <w:t>were found for animals exposed to 1 µm particles, however significance was not reached</w:t>
      </w:r>
      <w:r w:rsidR="0030766A">
        <w:rPr>
          <w:rFonts w:ascii="Times New Roman" w:hAnsi="Times New Roman" w:cs="Times New Roman"/>
          <w:color w:val="000000"/>
          <w:shd w:val="clear" w:color="auto" w:fill="FFFFFF"/>
        </w:rPr>
        <w:t xml:space="preserve"> </w:t>
      </w:r>
      <w:r w:rsidR="00287BB9">
        <w:rPr>
          <w:rFonts w:ascii="Times New Roman" w:hAnsi="Times New Roman" w:cs="Times New Roman"/>
          <w:color w:val="000000"/>
          <w:shd w:val="clear" w:color="auto" w:fill="FFFFFF"/>
        </w:rPr>
        <w:t>for</w:t>
      </w:r>
      <w:r w:rsidR="0030766A">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middle</m:t>
            </m:r>
          </m:sub>
        </m:sSub>
      </m:oMath>
      <w:r w:rsidR="003E159E">
        <w:rPr>
          <w:rFonts w:ascii="Times New Roman" w:hAnsi="Times New Roman" w:cs="Times New Roman"/>
          <w:color w:val="000000"/>
          <w:shd w:val="clear" w:color="auto" w:fill="FFFFFF"/>
        </w:rPr>
        <w:t xml:space="preserve">. </w:t>
      </w:r>
      <w:r w:rsidR="00287BB9">
        <w:rPr>
          <w:rFonts w:ascii="Times New Roman" w:hAnsi="Times New Roman" w:cs="Times New Roman"/>
          <w:color w:val="000000"/>
          <w:shd w:val="clear" w:color="auto" w:fill="FFFFFF"/>
        </w:rPr>
        <w:t>For animals exposed to</w:t>
      </w:r>
      <w:r w:rsidR="003E159E">
        <w:rPr>
          <w:rFonts w:ascii="Times New Roman" w:hAnsi="Times New Roman" w:cs="Times New Roman"/>
          <w:color w:val="000000"/>
          <w:shd w:val="clear" w:color="auto" w:fill="FFFFFF"/>
        </w:rPr>
        <w:t xml:space="preserve"> 0.5 </w:t>
      </w:r>
      <w:proofErr w:type="spellStart"/>
      <w:r w:rsidR="003E159E" w:rsidRPr="00F453B6">
        <w:rPr>
          <w:rFonts w:ascii="Times New Roman" w:hAnsi="Times New Roman" w:cs="Times New Roman"/>
          <w:color w:val="000000"/>
          <w:shd w:val="clear" w:color="auto" w:fill="FFFFFF"/>
        </w:rPr>
        <w:t>μm</w:t>
      </w:r>
      <w:proofErr w:type="spellEnd"/>
      <w:r w:rsidR="003E159E">
        <w:rPr>
          <w:rFonts w:ascii="Times New Roman" w:hAnsi="Times New Roman" w:cs="Times New Roman"/>
          <w:color w:val="000000"/>
          <w:shd w:val="clear" w:color="auto" w:fill="FFFFFF"/>
        </w:rPr>
        <w:t xml:space="preserve"> </w:t>
      </w:r>
      <w:r w:rsidR="00287BB9">
        <w:rPr>
          <w:rFonts w:ascii="Times New Roman" w:hAnsi="Times New Roman" w:cs="Times New Roman"/>
          <w:color w:val="000000"/>
          <w:shd w:val="clear" w:color="auto" w:fill="FFFFFF"/>
        </w:rPr>
        <w:t>particles</w:t>
      </w:r>
      <w:r w:rsidR="003E159E">
        <w:rPr>
          <w:rFonts w:ascii="Times New Roman" w:hAnsi="Times New Roman" w:cs="Times New Roman"/>
          <w:color w:val="000000"/>
          <w:shd w:val="clear" w:color="auto" w:fill="FFFFFF"/>
        </w:rPr>
        <w:t xml:space="preserve">, </w:t>
      </w:r>
      <w:r w:rsidR="008B7748">
        <w:rPr>
          <w:rFonts w:ascii="Times New Roman" w:hAnsi="Times New Roman" w:cs="Times New Roman"/>
          <w:color w:val="000000"/>
          <w:shd w:val="clear" w:color="auto" w:fill="FFFFFF"/>
        </w:rPr>
        <w:t xml:space="preserve">the </w:t>
      </w:r>
      <w:r w:rsidR="00287BB9">
        <w:rPr>
          <w:rFonts w:ascii="Times New Roman" w:hAnsi="Times New Roman" w:cs="Times New Roman"/>
          <w:color w:val="000000"/>
          <w:shd w:val="clear" w:color="auto" w:fill="FFFFFF"/>
        </w:rPr>
        <w:t xml:space="preserve">only </w:t>
      </w:r>
      <w:r w:rsidR="008B7748">
        <w:rPr>
          <w:rFonts w:ascii="Times New Roman" w:hAnsi="Times New Roman" w:cs="Times New Roman"/>
          <w:i/>
          <w:color w:val="000000"/>
          <w:shd w:val="clear" w:color="auto" w:fill="FFFFFF"/>
        </w:rPr>
        <w:t xml:space="preserve">DV </w:t>
      </w:r>
      <w:r w:rsidR="008B7748" w:rsidRPr="009D6C55">
        <w:rPr>
          <w:rFonts w:ascii="Times New Roman" w:hAnsi="Times New Roman" w:cs="Times New Roman"/>
          <w:color w:val="000000"/>
          <w:shd w:val="clear" w:color="auto" w:fill="FFFFFF"/>
        </w:rPr>
        <w:t>ratio that was significantly different than one was</w:t>
      </w:r>
      <w:r w:rsidR="008B7748">
        <w:rPr>
          <w:rFonts w:ascii="Times New Roman" w:hAnsi="Times New Roman" w:cs="Times New Roman"/>
          <w:i/>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sidR="003E159E">
        <w:rPr>
          <w:rFonts w:ascii="Times New Roman" w:hAnsi="Times New Roman" w:cs="Times New Roman"/>
          <w:color w:val="000000"/>
          <w:shd w:val="clear" w:color="auto" w:fill="FFFFFF"/>
        </w:rPr>
        <w:t xml:space="preserve"> (</w:t>
      </w:r>
      <w:r w:rsidR="008B7748">
        <w:rPr>
          <w:rFonts w:ascii="Times New Roman" w:hAnsi="Times New Roman" w:cs="Times New Roman"/>
          <w:color w:val="000000"/>
          <w:shd w:val="clear" w:color="auto" w:fill="FFFFFF"/>
        </w:rPr>
        <w:t xml:space="preserve">&gt;1, </w:t>
      </w:r>
      <w:r w:rsidR="003E159E">
        <w:rPr>
          <w:rFonts w:ascii="Times New Roman" w:hAnsi="Times New Roman" w:cs="Times New Roman"/>
          <w:color w:val="000000"/>
          <w:shd w:val="clear" w:color="auto" w:fill="FFFFFF"/>
        </w:rPr>
        <w:t>p = 0.033).</w:t>
      </w:r>
      <w:r w:rsidR="00287BB9">
        <w:rPr>
          <w:rFonts w:ascii="Times New Roman" w:hAnsi="Times New Roman" w:cs="Times New Roman"/>
          <w:color w:val="000000"/>
          <w:shd w:val="clear" w:color="auto" w:fill="FFFFFF"/>
        </w:rPr>
        <w:t xml:space="preserve"> </w:t>
      </w:r>
      <w:r w:rsidR="00B06D3C">
        <w:rPr>
          <w:rFonts w:ascii="Times New Roman" w:hAnsi="Times New Roman" w:cs="Times New Roman"/>
          <w:color w:val="000000"/>
          <w:shd w:val="clear" w:color="auto" w:fill="FFFFFF"/>
        </w:rPr>
        <w:t>Finally, i</w:t>
      </w:r>
      <w:r w:rsidR="008B7748">
        <w:rPr>
          <w:rFonts w:ascii="Times New Roman" w:hAnsi="Times New Roman" w:cs="Times New Roman"/>
          <w:color w:val="000000"/>
          <w:shd w:val="clear" w:color="auto" w:fill="FFFFFF"/>
        </w:rPr>
        <w:t>rrespective of particle size</w:t>
      </w:r>
      <w:r w:rsidR="00287BB9">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sidR="00287BB9">
        <w:rPr>
          <w:rFonts w:ascii="Times New Roman" w:hAnsi="Times New Roman" w:cs="Times New Roman"/>
          <w:color w:val="000000"/>
          <w:shd w:val="clear" w:color="auto" w:fill="FFFFFF"/>
        </w:rPr>
        <w:t xml:space="preserve"> </w:t>
      </w:r>
      <w:r w:rsidR="008B7748">
        <w:rPr>
          <w:rFonts w:ascii="Times New Roman" w:hAnsi="Times New Roman" w:cs="Times New Roman"/>
          <w:color w:val="000000"/>
          <w:shd w:val="clear" w:color="auto" w:fill="FFFFFF"/>
        </w:rPr>
        <w:t>showed</w:t>
      </w:r>
      <w:r w:rsidR="00287BB9">
        <w:rPr>
          <w:rFonts w:ascii="Times New Roman" w:hAnsi="Times New Roman" w:cs="Times New Roman"/>
          <w:color w:val="000000"/>
          <w:shd w:val="clear" w:color="auto" w:fill="FFFFFF"/>
        </w:rPr>
        <w:t xml:space="preserve"> no difference from one</w:t>
      </w:r>
      <w:r w:rsidR="00626884">
        <w:rPr>
          <w:rFonts w:ascii="Times New Roman" w:hAnsi="Times New Roman" w:cs="Times New Roman"/>
          <w:color w:val="000000"/>
          <w:shd w:val="clear" w:color="auto" w:fill="FFFFFF"/>
        </w:rPr>
        <w:t xml:space="preserve">, indicating that </w:t>
      </w:r>
      <w:r w:rsidR="005E3AD1">
        <w:rPr>
          <w:rFonts w:ascii="Times New Roman" w:hAnsi="Times New Roman" w:cs="Times New Roman"/>
          <w:color w:val="000000"/>
          <w:shd w:val="clear" w:color="auto" w:fill="FFFFFF"/>
        </w:rPr>
        <w:t xml:space="preserve">particle </w:t>
      </w:r>
      <w:r w:rsidR="00626884">
        <w:rPr>
          <w:rFonts w:ascii="Times New Roman" w:hAnsi="Times New Roman" w:cs="Times New Roman"/>
          <w:color w:val="000000"/>
          <w:shd w:val="clear" w:color="auto" w:fill="FFFFFF"/>
        </w:rPr>
        <w:t>deposition in the left lobe i</w:t>
      </w:r>
      <w:r w:rsidR="00777BFE">
        <w:rPr>
          <w:rFonts w:ascii="Times New Roman" w:hAnsi="Times New Roman" w:cs="Times New Roman"/>
          <w:color w:val="000000"/>
          <w:shd w:val="clear" w:color="auto" w:fill="FFFFFF"/>
        </w:rPr>
        <w:t>s</w:t>
      </w:r>
      <w:r w:rsidR="00626884">
        <w:rPr>
          <w:rFonts w:ascii="Times New Roman" w:hAnsi="Times New Roman" w:cs="Times New Roman"/>
          <w:color w:val="000000"/>
          <w:shd w:val="clear" w:color="auto" w:fill="FFFFFF"/>
        </w:rPr>
        <w:t xml:space="preserve"> proportional to the lobar volume. </w:t>
      </w:r>
    </w:p>
    <w:p w14:paraId="2C03DCD0" w14:textId="0E53C98B" w:rsidR="00B06D3C" w:rsidRDefault="00B06D3C" w:rsidP="001D1F91">
      <w:pPr>
        <w:spacing w:line="480" w:lineRule="auto"/>
        <w:rPr>
          <w:ins w:id="38" w:author="Chantal Darquenne" w:date="2020-03-03T10:42:00Z"/>
          <w:rFonts w:ascii="Times New Roman" w:hAnsi="Times New Roman" w:cs="Times New Roman"/>
          <w:color w:val="000000"/>
          <w:shd w:val="clear" w:color="auto" w:fill="FFFFFF"/>
        </w:rPr>
      </w:pPr>
      <w:ins w:id="39" w:author="Chantal Darquenne" w:date="2020-03-04T10:18:00Z">
        <w:r>
          <w:rPr>
            <w:rFonts w:ascii="Times New Roman" w:hAnsi="Times New Roman" w:cs="Times New Roman"/>
            <w:color w:val="000000"/>
            <w:shd w:val="clear" w:color="auto" w:fill="FFFFFF"/>
          </w:rPr>
          <w:t>Data showed in Figure 1 and Table 2 compare well with</w:t>
        </w:r>
      </w:ins>
      <w:ins w:id="40" w:author="Chantal Darquenne" w:date="2020-03-04T10:19:00Z">
        <w:r>
          <w:rPr>
            <w:rFonts w:ascii="Times New Roman" w:hAnsi="Times New Roman" w:cs="Times New Roman"/>
            <w:color w:val="000000"/>
            <w:shd w:val="clear" w:color="auto" w:fill="FFFFFF"/>
          </w:rPr>
          <w:t xml:space="preserve"> </w:t>
        </w:r>
      </w:ins>
      <w:ins w:id="41" w:author="Chantal Darquenne" w:date="2020-03-04T10:18:00Z">
        <w:r>
          <w:rPr>
            <w:rFonts w:ascii="Times New Roman" w:hAnsi="Times New Roman" w:cs="Times New Roman"/>
            <w:color w:val="000000"/>
            <w:shd w:val="clear" w:color="auto" w:fill="FFFFFF"/>
          </w:rPr>
          <w:t xml:space="preserve">previous studies in </w:t>
        </w:r>
      </w:ins>
      <w:ins w:id="42" w:author="Chantal Darquenne" w:date="2020-03-04T10:19:00Z">
        <w:r>
          <w:rPr>
            <w:rFonts w:ascii="Times New Roman" w:hAnsi="Times New Roman" w:cs="Times New Roman"/>
            <w:color w:val="000000"/>
            <w:shd w:val="clear" w:color="auto" w:fill="FFFFFF"/>
          </w:rPr>
          <w:t xml:space="preserve">rodents. </w:t>
        </w:r>
      </w:ins>
      <w:ins w:id="43" w:author="Chantal Darquenne" w:date="2020-03-04T10:38:00Z">
        <w:r w:rsidR="003E5E82">
          <w:rPr>
            <w:rFonts w:ascii="Times New Roman" w:hAnsi="Times New Roman" w:cs="Times New Roman"/>
            <w:color w:val="000000"/>
            <w:shd w:val="clear" w:color="auto" w:fill="FFFFFF"/>
          </w:rPr>
          <w:t xml:space="preserve">Brain and colleagues </w:t>
        </w:r>
      </w:ins>
      <w:ins w:id="44" w:author="Chantal Darquenne" w:date="2020-03-04T10:59:00Z">
        <w:r w:rsidR="0070146A">
          <w:rPr>
            <w:rFonts w:ascii="Times New Roman" w:hAnsi="Times New Roman" w:cs="Times New Roman"/>
            <w:color w:val="000000"/>
            <w:shd w:val="clear" w:color="auto" w:fill="FFFFFF"/>
          </w:rPr>
          <w:t xml:space="preserve">(ref) </w:t>
        </w:r>
      </w:ins>
      <w:ins w:id="45" w:author="Chantal Darquenne" w:date="2020-03-04T10:39:00Z">
        <w:r w:rsidR="003E5E82">
          <w:rPr>
            <w:rFonts w:ascii="Times New Roman" w:hAnsi="Times New Roman" w:cs="Times New Roman"/>
            <w:color w:val="000000"/>
            <w:shd w:val="clear" w:color="auto" w:fill="FFFFFF"/>
          </w:rPr>
          <w:t>delivered aerosol (</w:t>
        </w:r>
      </w:ins>
      <w:ins w:id="46" w:author="Chantal Darquenne" w:date="2020-03-04T10:40:00Z">
        <w:r w:rsidR="003E5E82">
          <w:rPr>
            <w:rFonts w:ascii="Times New Roman" w:hAnsi="Times New Roman" w:cs="Times New Roman"/>
            <w:color w:val="000000"/>
            <w:shd w:val="clear" w:color="auto" w:fill="FFFFFF"/>
          </w:rPr>
          <w:t>MMAD=1.6 µm) to both Syrian golden hamsters and</w:t>
        </w:r>
      </w:ins>
      <w:ins w:id="47" w:author="Chantal Darquenne" w:date="2020-03-04T10:41:00Z">
        <w:r w:rsidR="003E5E82">
          <w:rPr>
            <w:rFonts w:ascii="Times New Roman" w:hAnsi="Times New Roman" w:cs="Times New Roman"/>
            <w:color w:val="000000"/>
            <w:shd w:val="clear" w:color="auto" w:fill="FFFFFF"/>
          </w:rPr>
          <w:t xml:space="preserve"> </w:t>
        </w:r>
      </w:ins>
      <w:ins w:id="48" w:author="Chantal Darquenne" w:date="2020-03-04T10:40:00Z">
        <w:r w:rsidR="003E5E82">
          <w:rPr>
            <w:rFonts w:ascii="Times New Roman" w:hAnsi="Times New Roman" w:cs="Times New Roman"/>
            <w:color w:val="000000"/>
            <w:shd w:val="clear" w:color="auto" w:fill="FFFFFF"/>
          </w:rPr>
          <w:t>Sprague Dawley rats</w:t>
        </w:r>
      </w:ins>
      <w:ins w:id="49" w:author="Chantal Darquenne" w:date="2020-03-04T10:41:00Z">
        <w:r w:rsidR="003E5E82">
          <w:rPr>
            <w:rFonts w:ascii="Times New Roman" w:hAnsi="Times New Roman" w:cs="Times New Roman"/>
            <w:color w:val="000000"/>
            <w:shd w:val="clear" w:color="auto" w:fill="FFFFFF"/>
          </w:rPr>
          <w:t xml:space="preserve"> in animal exposure chambers and determined t</w:t>
        </w:r>
      </w:ins>
      <w:ins w:id="50" w:author="Chantal Darquenne" w:date="2020-03-04T10:42:00Z">
        <w:r w:rsidR="007204CA">
          <w:rPr>
            <w:rFonts w:ascii="Times New Roman" w:hAnsi="Times New Roman" w:cs="Times New Roman"/>
            <w:color w:val="000000"/>
            <w:shd w:val="clear" w:color="auto" w:fill="FFFFFF"/>
          </w:rPr>
          <w:t xml:space="preserve">he distribution of deposited particles </w:t>
        </w:r>
      </w:ins>
      <w:ins w:id="51" w:author="Chantal Darquenne" w:date="2020-03-04T10:43:00Z">
        <w:r w:rsidR="007204CA">
          <w:rPr>
            <w:rFonts w:ascii="Times New Roman" w:hAnsi="Times New Roman" w:cs="Times New Roman"/>
            <w:color w:val="000000"/>
            <w:shd w:val="clear" w:color="auto" w:fill="FFFFFF"/>
          </w:rPr>
          <w:t>through</w:t>
        </w:r>
      </w:ins>
      <w:ins w:id="52" w:author="Chantal Darquenne" w:date="2020-03-04T10:42:00Z">
        <w:r w:rsidR="007204CA">
          <w:rPr>
            <w:rFonts w:ascii="Times New Roman" w:hAnsi="Times New Roman" w:cs="Times New Roman"/>
            <w:color w:val="000000"/>
            <w:shd w:val="clear" w:color="auto" w:fill="FFFFFF"/>
          </w:rPr>
          <w:t xml:space="preserve"> </w:t>
        </w:r>
      </w:ins>
      <w:ins w:id="53" w:author="Chantal Darquenne" w:date="2020-03-04T10:43:00Z">
        <w:r w:rsidR="007204CA">
          <w:rPr>
            <w:rFonts w:ascii="Times New Roman" w:hAnsi="Times New Roman" w:cs="Times New Roman"/>
            <w:color w:val="000000"/>
            <w:shd w:val="clear" w:color="auto" w:fill="FFFFFF"/>
          </w:rPr>
          <w:t>the</w:t>
        </w:r>
      </w:ins>
      <w:ins w:id="54" w:author="Chantal Darquenne" w:date="2020-03-04T10:42:00Z">
        <w:r w:rsidR="007204CA">
          <w:rPr>
            <w:rFonts w:ascii="Times New Roman" w:hAnsi="Times New Roman" w:cs="Times New Roman"/>
            <w:color w:val="000000"/>
            <w:shd w:val="clear" w:color="auto" w:fill="FFFFFF"/>
          </w:rPr>
          <w:t xml:space="preserve"> evenness index (EI) </w:t>
        </w:r>
      </w:ins>
      <w:ins w:id="55" w:author="Chantal Darquenne" w:date="2020-03-04T10:43:00Z">
        <w:r w:rsidR="007204CA">
          <w:rPr>
            <w:rFonts w:ascii="Times New Roman" w:hAnsi="Times New Roman" w:cs="Times New Roman"/>
            <w:color w:val="000000"/>
            <w:shd w:val="clear" w:color="auto" w:fill="FFFFFF"/>
          </w:rPr>
          <w:t xml:space="preserve">defined as the ratio between normalized </w:t>
        </w:r>
      </w:ins>
      <w:ins w:id="56" w:author="Chantal Darquenne" w:date="2020-03-04T10:44:00Z">
        <w:r w:rsidR="007204CA">
          <w:rPr>
            <w:rFonts w:ascii="Times New Roman" w:hAnsi="Times New Roman" w:cs="Times New Roman"/>
            <w:color w:val="000000"/>
            <w:shd w:val="clear" w:color="auto" w:fill="FFFFFF"/>
          </w:rPr>
          <w:t xml:space="preserve">lobar </w:t>
        </w:r>
      </w:ins>
      <w:ins w:id="57" w:author="Chantal Darquenne" w:date="2020-03-04T10:43:00Z">
        <w:r w:rsidR="007204CA">
          <w:rPr>
            <w:rFonts w:ascii="Times New Roman" w:hAnsi="Times New Roman" w:cs="Times New Roman"/>
            <w:color w:val="000000"/>
            <w:shd w:val="clear" w:color="auto" w:fill="FFFFFF"/>
          </w:rPr>
          <w:t>deposition</w:t>
        </w:r>
      </w:ins>
      <w:ins w:id="58" w:author="Chantal Darquenne" w:date="2020-03-04T10:42:00Z">
        <w:r w:rsidR="007204CA">
          <w:rPr>
            <w:rFonts w:ascii="Times New Roman" w:hAnsi="Times New Roman" w:cs="Times New Roman"/>
            <w:color w:val="000000"/>
            <w:shd w:val="clear" w:color="auto" w:fill="FFFFFF"/>
          </w:rPr>
          <w:t xml:space="preserve"> </w:t>
        </w:r>
      </w:ins>
      <w:ins w:id="59" w:author="Chantal Darquenne" w:date="2020-03-04T10:43:00Z">
        <w:r w:rsidR="007204CA">
          <w:rPr>
            <w:rFonts w:ascii="Times New Roman" w:hAnsi="Times New Roman" w:cs="Times New Roman"/>
            <w:color w:val="000000"/>
            <w:shd w:val="clear" w:color="auto" w:fill="FFFFFF"/>
          </w:rPr>
          <w:t xml:space="preserve">and </w:t>
        </w:r>
      </w:ins>
      <w:ins w:id="60" w:author="Chantal Darquenne" w:date="2020-03-04T10:44:00Z">
        <w:r w:rsidR="007204CA">
          <w:rPr>
            <w:rFonts w:ascii="Times New Roman" w:hAnsi="Times New Roman" w:cs="Times New Roman"/>
            <w:color w:val="000000"/>
            <w:shd w:val="clear" w:color="auto" w:fill="FFFFFF"/>
          </w:rPr>
          <w:t xml:space="preserve">normalized lobe weight. </w:t>
        </w:r>
      </w:ins>
      <w:ins w:id="61" w:author="Chantal Darquenne" w:date="2020-03-04T10:45:00Z">
        <w:r w:rsidR="007204CA">
          <w:rPr>
            <w:rFonts w:ascii="Times New Roman" w:hAnsi="Times New Roman" w:cs="Times New Roman"/>
            <w:color w:val="000000"/>
            <w:shd w:val="clear" w:color="auto" w:fill="FFFFFF"/>
          </w:rPr>
          <w:t>In both species, the EI was larger than one in the cranial lobe (</w:t>
        </w:r>
      </w:ins>
      <w:ins w:id="62" w:author="Chantal Darquenne" w:date="2020-03-04T10:46:00Z">
        <w:r w:rsidR="007204CA">
          <w:rPr>
            <w:rFonts w:ascii="Times New Roman" w:hAnsi="Times New Roman" w:cs="Times New Roman"/>
            <w:color w:val="000000"/>
            <w:shd w:val="clear" w:color="auto" w:fill="FFFFFF"/>
          </w:rPr>
          <w:t xml:space="preserve">EI = </w:t>
        </w:r>
      </w:ins>
      <w:ins w:id="63" w:author="Chantal Darquenne" w:date="2020-03-04T10:45:00Z">
        <w:r w:rsidR="007204CA">
          <w:rPr>
            <w:rFonts w:ascii="Times New Roman" w:hAnsi="Times New Roman" w:cs="Times New Roman"/>
            <w:color w:val="000000"/>
            <w:shd w:val="clear" w:color="auto" w:fill="FFFFFF"/>
          </w:rPr>
          <w:t>1.42 in hamsters and</w:t>
        </w:r>
      </w:ins>
      <w:ins w:id="64" w:author="Chantal Darquenne" w:date="2020-03-04T10:46:00Z">
        <w:r w:rsidR="007204CA">
          <w:rPr>
            <w:rFonts w:ascii="Times New Roman" w:hAnsi="Times New Roman" w:cs="Times New Roman"/>
            <w:color w:val="000000"/>
            <w:shd w:val="clear" w:color="auto" w:fill="FFFFFF"/>
          </w:rPr>
          <w:t xml:space="preserve"> EI = </w:t>
        </w:r>
      </w:ins>
      <w:ins w:id="65" w:author="Chantal Darquenne" w:date="2020-03-04T10:45:00Z">
        <w:r w:rsidR="007204CA">
          <w:rPr>
            <w:rFonts w:ascii="Times New Roman" w:hAnsi="Times New Roman" w:cs="Times New Roman"/>
            <w:color w:val="000000"/>
            <w:shd w:val="clear" w:color="auto" w:fill="FFFFFF"/>
          </w:rPr>
          <w:t>1.51 in rats)</w:t>
        </w:r>
      </w:ins>
      <w:ins w:id="66" w:author="Chantal Darquenne" w:date="2020-03-04T10:46:00Z">
        <w:r w:rsidR="007204CA">
          <w:rPr>
            <w:rFonts w:ascii="Times New Roman" w:hAnsi="Times New Roman" w:cs="Times New Roman"/>
            <w:color w:val="000000"/>
            <w:shd w:val="clear" w:color="auto" w:fill="FFFFFF"/>
          </w:rPr>
          <w:t xml:space="preserve"> while EI in the left lobe was close to one (EI = 0.98 in hamsters and EI=1 in rats)</w:t>
        </w:r>
      </w:ins>
      <w:ins w:id="67" w:author="Chantal Darquenne" w:date="2020-03-04T10:47:00Z">
        <w:r w:rsidR="007204CA">
          <w:rPr>
            <w:rFonts w:ascii="Times New Roman" w:hAnsi="Times New Roman" w:cs="Times New Roman"/>
            <w:color w:val="000000"/>
            <w:shd w:val="clear" w:color="auto" w:fill="FFFFFF"/>
          </w:rPr>
          <w:t xml:space="preserve">. In rats, they also </w:t>
        </w:r>
      </w:ins>
      <w:ins w:id="68" w:author="Chantal Darquenne" w:date="2020-03-04T13:23:00Z">
        <w:r w:rsidR="00803501">
          <w:rPr>
            <w:rFonts w:ascii="Times New Roman" w:hAnsi="Times New Roman" w:cs="Times New Roman"/>
            <w:color w:val="000000"/>
            <w:shd w:val="clear" w:color="auto" w:fill="FFFFFF"/>
          </w:rPr>
          <w:t>observed</w:t>
        </w:r>
      </w:ins>
      <w:ins w:id="69" w:author="Chantal Darquenne" w:date="2020-03-04T10:47:00Z">
        <w:r w:rsidR="007204CA">
          <w:rPr>
            <w:rFonts w:ascii="Times New Roman" w:hAnsi="Times New Roman" w:cs="Times New Roman"/>
            <w:color w:val="000000"/>
            <w:shd w:val="clear" w:color="auto" w:fill="FFFFFF"/>
          </w:rPr>
          <w:t xml:space="preserve"> an EI </w:t>
        </w:r>
      </w:ins>
      <w:ins w:id="70" w:author="Chantal Darquenne" w:date="2020-03-04T13:23:00Z">
        <w:r w:rsidR="00803501">
          <w:rPr>
            <w:rFonts w:ascii="Times New Roman" w:hAnsi="Times New Roman" w:cs="Times New Roman"/>
            <w:color w:val="000000"/>
            <w:shd w:val="clear" w:color="auto" w:fill="FFFFFF"/>
          </w:rPr>
          <w:t>&lt;</w:t>
        </w:r>
      </w:ins>
      <w:ins w:id="71" w:author="Chantal Darquenne" w:date="2020-03-04T10:47:00Z">
        <w:r w:rsidR="007204CA">
          <w:rPr>
            <w:rFonts w:ascii="Times New Roman" w:hAnsi="Times New Roman" w:cs="Times New Roman"/>
            <w:color w:val="000000"/>
            <w:shd w:val="clear" w:color="auto" w:fill="FFFFFF"/>
          </w:rPr>
          <w:t xml:space="preserve"> 1 in the right middle, right accessory and right caudal </w:t>
        </w:r>
      </w:ins>
      <w:ins w:id="72" w:author="Chantal Darquenne" w:date="2020-03-04T10:48:00Z">
        <w:r w:rsidR="007204CA">
          <w:rPr>
            <w:rFonts w:ascii="Times New Roman" w:hAnsi="Times New Roman" w:cs="Times New Roman"/>
            <w:color w:val="000000"/>
            <w:shd w:val="clear" w:color="auto" w:fill="FFFFFF"/>
          </w:rPr>
          <w:t xml:space="preserve">lobes. </w:t>
        </w:r>
      </w:ins>
      <w:ins w:id="73" w:author="Chantal Darquenne" w:date="2020-03-04T13:19:00Z">
        <w:r w:rsidR="0042085D">
          <w:rPr>
            <w:rFonts w:ascii="Times New Roman" w:hAnsi="Times New Roman" w:cs="Times New Roman"/>
            <w:color w:val="000000"/>
            <w:shd w:val="clear" w:color="auto" w:fill="FFFFFF"/>
          </w:rPr>
          <w:t xml:space="preserve">Morgan et </w:t>
        </w:r>
        <w:proofErr w:type="spellStart"/>
        <w:r w:rsidR="0042085D">
          <w:rPr>
            <w:rFonts w:ascii="Times New Roman" w:hAnsi="Times New Roman" w:cs="Times New Roman"/>
            <w:color w:val="000000"/>
            <w:shd w:val="clear" w:color="auto" w:fill="FFFFFF"/>
          </w:rPr>
          <w:t xml:space="preserve">al. </w:t>
        </w:r>
        <w:proofErr w:type="spellEnd"/>
        <w:r w:rsidR="0042085D">
          <w:rPr>
            <w:rFonts w:ascii="Times New Roman" w:hAnsi="Times New Roman" w:cs="Times New Roman"/>
            <w:color w:val="000000"/>
            <w:shd w:val="clear" w:color="auto" w:fill="FFFFFF"/>
          </w:rPr>
          <w:t>(1983 Rad research)</w:t>
        </w:r>
        <w:r w:rsidR="00803501">
          <w:rPr>
            <w:rFonts w:ascii="Times New Roman" w:hAnsi="Times New Roman" w:cs="Times New Roman"/>
            <w:color w:val="000000"/>
            <w:shd w:val="clear" w:color="auto" w:fill="FFFFFF"/>
          </w:rPr>
          <w:t xml:space="preserve"> </w:t>
        </w:r>
      </w:ins>
      <w:ins w:id="74" w:author="Chantal Darquenne" w:date="2020-03-04T13:23:00Z">
        <w:r w:rsidR="00803501">
          <w:rPr>
            <w:rFonts w:ascii="Times New Roman" w:hAnsi="Times New Roman" w:cs="Times New Roman"/>
            <w:color w:val="000000"/>
            <w:shd w:val="clear" w:color="auto" w:fill="FFFFFF"/>
          </w:rPr>
          <w:t xml:space="preserve">exposed SAS/4 </w:t>
        </w:r>
      </w:ins>
      <w:ins w:id="75" w:author="Chantal Darquenne" w:date="2020-03-04T13:24:00Z">
        <w:r w:rsidR="00803501">
          <w:rPr>
            <w:rFonts w:ascii="Times New Roman" w:hAnsi="Times New Roman" w:cs="Times New Roman"/>
            <w:color w:val="000000"/>
            <w:shd w:val="clear" w:color="auto" w:fill="FFFFFF"/>
          </w:rPr>
          <w:t xml:space="preserve">mice to </w:t>
        </w:r>
        <w:r w:rsidR="00803501" w:rsidRPr="00803501">
          <w:rPr>
            <w:rFonts w:ascii="Times New Roman" w:hAnsi="Times New Roman" w:cs="Times New Roman"/>
            <w:color w:val="000000"/>
            <w:shd w:val="clear" w:color="auto" w:fill="FFFFFF"/>
            <w:vertAlign w:val="superscript"/>
          </w:rPr>
          <w:t>239</w:t>
        </w:r>
        <w:r w:rsidR="00803501">
          <w:rPr>
            <w:rFonts w:ascii="Times New Roman" w:hAnsi="Times New Roman" w:cs="Times New Roman"/>
            <w:color w:val="000000"/>
            <w:shd w:val="clear" w:color="auto" w:fill="FFFFFF"/>
          </w:rPr>
          <w:t>PuO</w:t>
        </w:r>
        <w:r w:rsidR="00803501">
          <w:rPr>
            <w:rFonts w:ascii="Times New Roman" w:hAnsi="Times New Roman" w:cs="Times New Roman"/>
            <w:color w:val="000000"/>
            <w:shd w:val="clear" w:color="auto" w:fill="FFFFFF"/>
            <w:vertAlign w:val="subscript"/>
          </w:rPr>
          <w:t>2</w:t>
        </w:r>
        <w:r w:rsidR="00803501">
          <w:rPr>
            <w:rFonts w:ascii="Times New Roman" w:hAnsi="Times New Roman" w:cs="Times New Roman"/>
            <w:color w:val="000000"/>
            <w:shd w:val="clear" w:color="auto" w:fill="FFFFFF"/>
          </w:rPr>
          <w:t xml:space="preserve"> particles with a </w:t>
        </w:r>
      </w:ins>
      <w:ins w:id="76" w:author="Chantal Darquenne" w:date="2020-03-04T13:25:00Z">
        <w:r w:rsidR="00803501">
          <w:rPr>
            <w:rFonts w:ascii="Times New Roman" w:hAnsi="Times New Roman" w:cs="Times New Roman"/>
            <w:color w:val="000000"/>
            <w:shd w:val="clear" w:color="auto" w:fill="FFFFFF"/>
          </w:rPr>
          <w:t xml:space="preserve">median aerodynamic diameter of </w:t>
        </w:r>
      </w:ins>
      <w:ins w:id="77" w:author="Chantal Darquenne" w:date="2020-03-04T13:26:00Z">
        <w:r w:rsidR="00803501">
          <w:rPr>
            <w:rFonts w:ascii="Times New Roman" w:hAnsi="Times New Roman" w:cs="Times New Roman"/>
            <w:color w:val="000000"/>
            <w:shd w:val="clear" w:color="auto" w:fill="FFFFFF"/>
          </w:rPr>
          <w:t xml:space="preserve">0.8, 1.5 and 2.2 µm. </w:t>
        </w:r>
      </w:ins>
      <w:ins w:id="78" w:author="Chantal Darquenne" w:date="2020-03-04T13:27:00Z">
        <w:r w:rsidR="00803501">
          <w:rPr>
            <w:rFonts w:ascii="Times New Roman" w:hAnsi="Times New Roman" w:cs="Times New Roman"/>
            <w:color w:val="000000"/>
            <w:shd w:val="clear" w:color="auto" w:fill="FFFFFF"/>
          </w:rPr>
          <w:t>The</w:t>
        </w:r>
      </w:ins>
      <w:ins w:id="79" w:author="Chantal Darquenne" w:date="2020-03-04T13:29:00Z">
        <w:r w:rsidR="00803501">
          <w:rPr>
            <w:rFonts w:ascii="Times New Roman" w:hAnsi="Times New Roman" w:cs="Times New Roman"/>
            <w:color w:val="000000"/>
            <w:shd w:val="clear" w:color="auto" w:fill="FFFFFF"/>
          </w:rPr>
          <w:t>y</w:t>
        </w:r>
      </w:ins>
      <w:ins w:id="80" w:author="Chantal Darquenne" w:date="2020-03-04T13:27:00Z">
        <w:r w:rsidR="00803501">
          <w:rPr>
            <w:rFonts w:ascii="Times New Roman" w:hAnsi="Times New Roman" w:cs="Times New Roman"/>
            <w:color w:val="000000"/>
            <w:shd w:val="clear" w:color="auto" w:fill="FFFFFF"/>
          </w:rPr>
          <w:t xml:space="preserve"> </w:t>
        </w:r>
      </w:ins>
      <w:ins w:id="81" w:author="Chantal Darquenne" w:date="2020-03-04T13:20:00Z">
        <w:r w:rsidR="00803501" w:rsidRPr="00803501">
          <w:rPr>
            <w:rFonts w:ascii="Times New Roman" w:hAnsi="Times New Roman" w:cs="Times New Roman"/>
            <w:color w:val="000000"/>
            <w:shd w:val="clear" w:color="auto" w:fill="FFFFFF"/>
          </w:rPr>
          <w:t>observed</w:t>
        </w:r>
        <w:r w:rsidR="00803501">
          <w:rPr>
            <w:rFonts w:ascii="Times New Roman" w:hAnsi="Times New Roman" w:cs="Times New Roman"/>
            <w:color w:val="000000"/>
            <w:shd w:val="clear" w:color="auto" w:fill="FFFFFF"/>
          </w:rPr>
          <w:t xml:space="preserve"> DV ratios</w:t>
        </w:r>
      </w:ins>
      <w:ins w:id="82" w:author="Chantal Darquenne" w:date="2020-03-04T13:27:00Z">
        <w:r w:rsidR="00803501">
          <w:rPr>
            <w:rFonts w:ascii="Times New Roman" w:hAnsi="Times New Roman" w:cs="Times New Roman"/>
            <w:color w:val="000000"/>
            <w:shd w:val="clear" w:color="auto" w:fill="FFFFFF"/>
          </w:rPr>
          <w:t xml:space="preserve"> larger than 1 in the cranial lobe and </w:t>
        </w:r>
      </w:ins>
      <w:ins w:id="83" w:author="Chantal Darquenne" w:date="2020-03-04T13:28:00Z">
        <w:r w:rsidR="00803501">
          <w:rPr>
            <w:rFonts w:ascii="Times New Roman" w:hAnsi="Times New Roman" w:cs="Times New Roman"/>
            <w:color w:val="000000"/>
            <w:shd w:val="clear" w:color="auto" w:fill="FFFFFF"/>
          </w:rPr>
          <w:t>EI &lt; 1 in the caudal and accessory lobe</w:t>
        </w:r>
      </w:ins>
      <w:ins w:id="84" w:author="Chantal Darquenne" w:date="2020-03-04T13:29:00Z">
        <w:r w:rsidR="00803501">
          <w:rPr>
            <w:rFonts w:ascii="Times New Roman" w:hAnsi="Times New Roman" w:cs="Times New Roman"/>
            <w:color w:val="000000"/>
            <w:shd w:val="clear" w:color="auto" w:fill="FFFFFF"/>
          </w:rPr>
          <w:t>, with deviations from one increasing with increasing particle sizes, in agreement with data from this study (Table 2). Finally, i</w:t>
        </w:r>
      </w:ins>
      <w:ins w:id="85" w:author="Chantal Darquenne" w:date="2020-03-04T10:48:00Z">
        <w:r w:rsidR="007204CA">
          <w:rPr>
            <w:rFonts w:ascii="Times New Roman" w:hAnsi="Times New Roman" w:cs="Times New Roman"/>
            <w:color w:val="000000"/>
            <w:shd w:val="clear" w:color="auto" w:fill="FFFFFF"/>
          </w:rPr>
          <w:t xml:space="preserve">n a more recent study, Yang and colleagues (ACS </w:t>
        </w:r>
        <w:proofErr w:type="spellStart"/>
        <w:r w:rsidR="007204CA">
          <w:rPr>
            <w:rFonts w:ascii="Times New Roman" w:hAnsi="Times New Roman" w:cs="Times New Roman"/>
            <w:color w:val="000000"/>
            <w:shd w:val="clear" w:color="auto" w:fill="FFFFFF"/>
          </w:rPr>
          <w:t>nano</w:t>
        </w:r>
        <w:proofErr w:type="spellEnd"/>
        <w:r w:rsidR="007204CA">
          <w:rPr>
            <w:rFonts w:ascii="Times New Roman" w:hAnsi="Times New Roman" w:cs="Times New Roman"/>
            <w:color w:val="000000"/>
            <w:shd w:val="clear" w:color="auto" w:fill="FFFFFF"/>
          </w:rPr>
          <w:t xml:space="preserve"> paper)</w:t>
        </w:r>
      </w:ins>
      <w:ins w:id="86" w:author="Chantal Darquenne" w:date="2020-03-04T11:43:00Z">
        <w:r w:rsidR="0055078F">
          <w:rPr>
            <w:rFonts w:ascii="Times New Roman" w:hAnsi="Times New Roman" w:cs="Times New Roman"/>
            <w:color w:val="000000"/>
            <w:shd w:val="clear" w:color="auto" w:fill="FFFFFF"/>
          </w:rPr>
          <w:t xml:space="preserve"> </w:t>
        </w:r>
      </w:ins>
      <w:ins w:id="87" w:author="Chantal Darquenne" w:date="2020-03-04T11:42:00Z">
        <w:r w:rsidR="0055078F">
          <w:rPr>
            <w:rFonts w:ascii="Times New Roman" w:hAnsi="Times New Roman" w:cs="Times New Roman"/>
            <w:color w:val="000000"/>
            <w:shd w:val="clear" w:color="auto" w:fill="FFFFFF"/>
          </w:rPr>
          <w:t xml:space="preserve">delivered </w:t>
        </w:r>
      </w:ins>
      <w:ins w:id="88" w:author="Chantal Darquenne" w:date="2020-03-04T12:08:00Z">
        <w:r w:rsidR="006C1BF2">
          <w:rPr>
            <w:rFonts w:ascii="Times New Roman" w:hAnsi="Times New Roman" w:cs="Times New Roman"/>
            <w:color w:val="000000"/>
            <w:shd w:val="clear" w:color="auto" w:fill="FFFFFF"/>
          </w:rPr>
          <w:t xml:space="preserve">a liquid </w:t>
        </w:r>
        <w:proofErr w:type="spellStart"/>
        <w:r w:rsidR="006C1BF2">
          <w:rPr>
            <w:rFonts w:ascii="Times New Roman" w:hAnsi="Times New Roman" w:cs="Times New Roman"/>
            <w:color w:val="000000"/>
            <w:shd w:val="clear" w:color="auto" w:fill="FFFFFF"/>
          </w:rPr>
          <w:t>aerosol</w:t>
        </w:r>
        <w:r w:rsidR="006C1BF2">
          <w:rPr>
            <w:rFonts w:ascii="Times New Roman" w:hAnsi="Times New Roman" w:cs="Times New Roman"/>
            <w:color w:val="000000"/>
            <w:shd w:val="clear" w:color="auto" w:fill="FFFFFF"/>
          </w:rPr>
          <w:t xml:space="preserve"> </w:t>
        </w:r>
        <w:proofErr w:type="spellEnd"/>
        <w:r w:rsidR="006C1BF2">
          <w:rPr>
            <w:rFonts w:ascii="Times New Roman" w:hAnsi="Times New Roman" w:cs="Times New Roman"/>
            <w:color w:val="000000"/>
            <w:shd w:val="clear" w:color="auto" w:fill="FFFFFF"/>
          </w:rPr>
          <w:t>with a volume median diameter of 3.5 µm</w:t>
        </w:r>
      </w:ins>
      <w:ins w:id="89" w:author="Chantal Darquenne" w:date="2020-03-04T11:42:00Z">
        <w:r w:rsidR="0055078F">
          <w:rPr>
            <w:rFonts w:ascii="Times New Roman" w:hAnsi="Times New Roman" w:cs="Times New Roman"/>
            <w:color w:val="000000"/>
            <w:shd w:val="clear" w:color="auto" w:fill="FFFFFF"/>
          </w:rPr>
          <w:t xml:space="preserve"> </w:t>
        </w:r>
      </w:ins>
      <w:ins w:id="90" w:author="Chantal Darquenne" w:date="2020-03-04T12:06:00Z">
        <w:r w:rsidR="006C1BF2">
          <w:rPr>
            <w:rFonts w:ascii="Times New Roman" w:hAnsi="Times New Roman" w:cs="Times New Roman"/>
            <w:color w:val="000000"/>
            <w:shd w:val="clear" w:color="auto" w:fill="FFFFFF"/>
          </w:rPr>
          <w:t>by mechanical ventilation</w:t>
        </w:r>
        <w:r w:rsidR="006C1BF2">
          <w:rPr>
            <w:rFonts w:ascii="Times New Roman" w:hAnsi="Times New Roman" w:cs="Times New Roman"/>
            <w:color w:val="000000"/>
            <w:shd w:val="clear" w:color="auto" w:fill="FFFFFF"/>
          </w:rPr>
          <w:t xml:space="preserve"> </w:t>
        </w:r>
      </w:ins>
      <w:ins w:id="91" w:author="Chantal Darquenne" w:date="2020-03-04T11:42:00Z">
        <w:r w:rsidR="0055078F">
          <w:rPr>
            <w:rFonts w:ascii="Times New Roman" w:hAnsi="Times New Roman" w:cs="Times New Roman"/>
            <w:color w:val="000000"/>
            <w:shd w:val="clear" w:color="auto" w:fill="FFFFFF"/>
          </w:rPr>
          <w:t xml:space="preserve">in </w:t>
        </w:r>
      </w:ins>
      <w:ins w:id="92" w:author="Chantal Darquenne" w:date="2020-03-04T11:43:00Z">
        <w:r w:rsidR="0055078F">
          <w:rPr>
            <w:rFonts w:ascii="Times New Roman" w:hAnsi="Times New Roman" w:cs="Times New Roman"/>
            <w:color w:val="000000"/>
            <w:shd w:val="clear" w:color="auto" w:fill="FFFFFF"/>
          </w:rPr>
          <w:t>to C57J/6 mice.</w:t>
        </w:r>
      </w:ins>
      <w:ins w:id="93" w:author="Chantal Darquenne" w:date="2020-03-04T12:08:00Z">
        <w:r w:rsidR="006C1BF2">
          <w:rPr>
            <w:rFonts w:ascii="Times New Roman" w:hAnsi="Times New Roman" w:cs="Times New Roman"/>
            <w:color w:val="000000"/>
            <w:shd w:val="clear" w:color="auto" w:fill="FFFFFF"/>
          </w:rPr>
          <w:t xml:space="preserve"> Even though the particle size was larger than those used in this study, the</w:t>
        </w:r>
      </w:ins>
      <w:ins w:id="94" w:author="Chantal Darquenne" w:date="2020-03-04T12:09:00Z">
        <w:r w:rsidR="006C1BF2">
          <w:rPr>
            <w:rFonts w:ascii="Times New Roman" w:hAnsi="Times New Roman" w:cs="Times New Roman"/>
            <w:color w:val="000000"/>
            <w:shd w:val="clear" w:color="auto" w:fill="FFFFFF"/>
          </w:rPr>
          <w:t xml:space="preserve"> DV ratio in each lobe show similar behavior as those observed in the </w:t>
        </w:r>
      </w:ins>
      <w:ins w:id="95" w:author="Chantal Darquenne" w:date="2020-03-04T12:10:00Z">
        <w:r w:rsidR="006C1BF2">
          <w:rPr>
            <w:rFonts w:ascii="Times New Roman" w:hAnsi="Times New Roman" w:cs="Times New Roman"/>
            <w:color w:val="000000"/>
            <w:shd w:val="clear" w:color="auto" w:fill="FFFFFF"/>
          </w:rPr>
          <w:t>C57J/6 mice</w:t>
        </w:r>
        <w:r w:rsidR="006C1BF2">
          <w:rPr>
            <w:rFonts w:ascii="Times New Roman" w:hAnsi="Times New Roman" w:cs="Times New Roman"/>
            <w:color w:val="000000"/>
            <w:shd w:val="clear" w:color="auto" w:fill="FFFFFF"/>
          </w:rPr>
          <w:t xml:space="preserve"> included in this study</w:t>
        </w:r>
      </w:ins>
      <w:ins w:id="96" w:author="Chantal Darquenne" w:date="2020-03-04T12:19:00Z">
        <w:r w:rsidR="00FA7CA8">
          <w:rPr>
            <w:rFonts w:ascii="Times New Roman" w:hAnsi="Times New Roman" w:cs="Times New Roman"/>
            <w:color w:val="000000"/>
            <w:shd w:val="clear" w:color="auto" w:fill="FFFFFF"/>
          </w:rPr>
          <w:t xml:space="preserve"> (Figure 2)</w:t>
        </w:r>
      </w:ins>
      <w:ins w:id="97" w:author="Chantal Darquenne" w:date="2020-03-04T12:10:00Z">
        <w:r w:rsidR="006C1BF2">
          <w:rPr>
            <w:rFonts w:ascii="Times New Roman" w:hAnsi="Times New Roman" w:cs="Times New Roman"/>
            <w:color w:val="000000"/>
            <w:shd w:val="clear" w:color="auto" w:fill="FFFFFF"/>
          </w:rPr>
          <w:t>.</w:t>
        </w:r>
      </w:ins>
      <w:ins w:id="98" w:author="Chantal Darquenne" w:date="2020-03-04T12:48:00Z">
        <w:r w:rsidR="00DE3F2A">
          <w:rPr>
            <w:rFonts w:ascii="Times New Roman" w:hAnsi="Times New Roman" w:cs="Times New Roman"/>
            <w:color w:val="000000"/>
            <w:shd w:val="clear" w:color="auto" w:fill="FFFFFF"/>
          </w:rPr>
          <w:t xml:space="preserve"> </w:t>
        </w:r>
      </w:ins>
    </w:p>
    <w:p w14:paraId="4DF2E736" w14:textId="4F9780BD" w:rsidR="00980761" w:rsidDel="00E56159" w:rsidRDefault="000E78BD" w:rsidP="008E04D0">
      <w:pPr>
        <w:autoSpaceDE w:val="0"/>
        <w:autoSpaceDN w:val="0"/>
        <w:adjustRightInd w:val="0"/>
        <w:spacing w:after="0" w:line="480" w:lineRule="auto"/>
        <w:rPr>
          <w:del w:id="99" w:author="Chantal Darquenne" w:date="2020-03-04T12:50:00Z"/>
          <w:rFonts w:ascii="Times New Roman" w:hAnsi="Times New Roman" w:cs="Times New Roman"/>
          <w:color w:val="000000"/>
          <w:shd w:val="clear" w:color="auto" w:fill="FFFFFF"/>
        </w:rPr>
      </w:pPr>
      <w:ins w:id="100" w:author="Chantal Darquenne" w:date="2020-03-04T13:32:00Z">
        <w:r>
          <w:rPr>
            <w:rFonts w:ascii="Times New Roman" w:hAnsi="Times New Roman" w:cs="Times New Roman"/>
            <w:color w:val="000000"/>
            <w:shd w:val="clear" w:color="auto" w:fill="FFFFFF"/>
          </w:rPr>
          <w:t>The distribution of deposited particles in the lung is closely linked to the distr</w:t>
        </w:r>
      </w:ins>
      <w:ins w:id="101" w:author="Chantal Darquenne" w:date="2020-03-04T13:33:00Z">
        <w:r>
          <w:rPr>
            <w:rFonts w:ascii="Times New Roman" w:hAnsi="Times New Roman" w:cs="Times New Roman"/>
            <w:color w:val="000000"/>
            <w:shd w:val="clear" w:color="auto" w:fill="FFFFFF"/>
          </w:rPr>
          <w:t>ibu</w:t>
        </w:r>
      </w:ins>
      <w:ins w:id="102" w:author="Chantal Darquenne" w:date="2020-03-04T13:32:00Z">
        <w:r>
          <w:rPr>
            <w:rFonts w:ascii="Times New Roman" w:hAnsi="Times New Roman" w:cs="Times New Roman"/>
            <w:color w:val="000000"/>
            <w:shd w:val="clear" w:color="auto" w:fill="FFFFFF"/>
          </w:rPr>
          <w:t>tion of inhaled air among the different regions</w:t>
        </w:r>
      </w:ins>
      <w:ins w:id="103" w:author="Chantal Darquenne" w:date="2020-03-04T13:33:00Z">
        <w:r>
          <w:rPr>
            <w:rFonts w:ascii="Times New Roman" w:hAnsi="Times New Roman" w:cs="Times New Roman"/>
            <w:color w:val="000000"/>
            <w:shd w:val="clear" w:color="auto" w:fill="FFFFFF"/>
          </w:rPr>
          <w:t xml:space="preserve"> </w:t>
        </w:r>
      </w:ins>
      <w:ins w:id="104" w:author="Chantal Darquenne" w:date="2020-03-04T13:32:00Z">
        <w:r>
          <w:rPr>
            <w:rFonts w:ascii="Times New Roman" w:hAnsi="Times New Roman" w:cs="Times New Roman"/>
            <w:color w:val="000000"/>
            <w:shd w:val="clear" w:color="auto" w:fill="FFFFFF"/>
          </w:rPr>
          <w:t>of the lungs</w:t>
        </w:r>
      </w:ins>
      <w:ins w:id="105" w:author="Chantal Darquenne" w:date="2020-03-04T14:17:00Z">
        <w:r w:rsidR="00A161F4">
          <w:rPr>
            <w:rFonts w:ascii="Times New Roman" w:hAnsi="Times New Roman" w:cs="Times New Roman"/>
            <w:color w:val="000000"/>
            <w:shd w:val="clear" w:color="auto" w:fill="FFFFFF"/>
          </w:rPr>
          <w:t xml:space="preserve"> (Bennett et al, 2002, Moller et al., 2009)</w:t>
        </w:r>
      </w:ins>
      <w:ins w:id="106" w:author="Chantal Darquenne" w:date="2020-03-04T13:32:00Z">
        <w:r>
          <w:rPr>
            <w:rFonts w:ascii="Times New Roman" w:hAnsi="Times New Roman" w:cs="Times New Roman"/>
            <w:color w:val="000000"/>
            <w:shd w:val="clear" w:color="auto" w:fill="FFFFFF"/>
          </w:rPr>
          <w:t>.</w:t>
        </w:r>
      </w:ins>
      <w:ins w:id="107" w:author="Chantal Darquenne" w:date="2020-03-04T13:33:00Z">
        <w:r>
          <w:rPr>
            <w:rFonts w:ascii="Times New Roman" w:hAnsi="Times New Roman" w:cs="Times New Roman"/>
            <w:color w:val="000000"/>
            <w:shd w:val="clear" w:color="auto" w:fill="FFFFFF"/>
          </w:rPr>
          <w:t xml:space="preserve"> </w:t>
        </w:r>
      </w:ins>
      <w:ins w:id="108" w:author="Chantal Darquenne" w:date="2020-03-04T13:32:00Z">
        <w:r>
          <w:rPr>
            <w:rFonts w:ascii="Times New Roman" w:hAnsi="Times New Roman" w:cs="Times New Roman"/>
            <w:color w:val="000000"/>
            <w:shd w:val="clear" w:color="auto" w:fill="FFFFFF"/>
          </w:rPr>
          <w:t xml:space="preserve"> </w:t>
        </w:r>
      </w:ins>
      <w:ins w:id="109" w:author="Chantal Darquenne" w:date="2020-03-04T14:05:00Z">
        <w:r w:rsidR="002F4659">
          <w:rPr>
            <w:rFonts w:ascii="Times New Roman" w:hAnsi="Times New Roman" w:cs="Times New Roman"/>
            <w:color w:val="000000"/>
            <w:shd w:val="clear" w:color="auto" w:fill="FFFFFF"/>
          </w:rPr>
          <w:t xml:space="preserve">In </w:t>
        </w:r>
      </w:ins>
      <w:ins w:id="110" w:author="Chantal Darquenne" w:date="2020-03-04T14:07:00Z">
        <w:r w:rsidR="00A161F4">
          <w:rPr>
            <w:rFonts w:ascii="Times New Roman" w:hAnsi="Times New Roman" w:cs="Times New Roman"/>
            <w:color w:val="000000"/>
            <w:shd w:val="clear" w:color="auto" w:fill="FFFFFF"/>
          </w:rPr>
          <w:t>humans</w:t>
        </w:r>
      </w:ins>
      <w:ins w:id="111" w:author="Chantal Darquenne" w:date="2020-03-04T14:09:00Z">
        <w:r w:rsidR="00A161F4">
          <w:rPr>
            <w:rFonts w:ascii="Times New Roman" w:hAnsi="Times New Roman" w:cs="Times New Roman"/>
            <w:color w:val="000000"/>
            <w:shd w:val="clear" w:color="auto" w:fill="FFFFFF"/>
          </w:rPr>
          <w:t xml:space="preserve"> (</w:t>
        </w:r>
        <w:proofErr w:type="spellStart"/>
        <w:r w:rsidR="00A161F4">
          <w:rPr>
            <w:rFonts w:ascii="Times New Roman" w:hAnsi="Times New Roman" w:cs="Times New Roman"/>
            <w:color w:val="000000"/>
            <w:shd w:val="clear" w:color="auto" w:fill="FFFFFF"/>
          </w:rPr>
          <w:t>milic</w:t>
        </w:r>
      </w:ins>
      <w:ins w:id="112" w:author="Chantal Darquenne" w:date="2020-03-04T14:13:00Z">
        <w:r w:rsidR="00A161F4">
          <w:rPr>
            <w:rFonts w:ascii="Times New Roman" w:hAnsi="Times New Roman" w:cs="Times New Roman"/>
            <w:color w:val="000000"/>
            <w:shd w:val="clear" w:color="auto" w:fill="FFFFFF"/>
          </w:rPr>
          <w:t>-emili</w:t>
        </w:r>
      </w:ins>
      <w:proofErr w:type="spellEnd"/>
      <w:ins w:id="113" w:author="Chantal Darquenne" w:date="2020-03-04T14:09:00Z">
        <w:r w:rsidR="00A161F4">
          <w:rPr>
            <w:rFonts w:ascii="Times New Roman" w:hAnsi="Times New Roman" w:cs="Times New Roman"/>
            <w:color w:val="000000"/>
            <w:shd w:val="clear" w:color="auto" w:fill="FFFFFF"/>
          </w:rPr>
          <w:t xml:space="preserve">, JAP </w:t>
        </w:r>
        <w:r w:rsidR="00A161F4">
          <w:rPr>
            <w:rFonts w:ascii="Times New Roman" w:hAnsi="Times New Roman" w:cs="Times New Roman"/>
            <w:color w:val="000000"/>
            <w:shd w:val="clear" w:color="auto" w:fill="FFFFFF"/>
          </w:rPr>
          <w:lastRenderedPageBreak/>
          <w:t>1966)</w:t>
        </w:r>
      </w:ins>
      <w:ins w:id="114" w:author="Chantal Darquenne" w:date="2020-03-04T14:05:00Z">
        <w:r w:rsidR="002F4659">
          <w:rPr>
            <w:rFonts w:ascii="Times New Roman" w:hAnsi="Times New Roman" w:cs="Times New Roman"/>
            <w:color w:val="000000"/>
            <w:shd w:val="clear" w:color="auto" w:fill="FFFFFF"/>
          </w:rPr>
          <w:t xml:space="preserve"> and large animals such as horses</w:t>
        </w:r>
      </w:ins>
      <w:ins w:id="115" w:author="Chantal Darquenne" w:date="2020-03-04T14:09:00Z">
        <w:r w:rsidR="00A161F4">
          <w:rPr>
            <w:rFonts w:ascii="Times New Roman" w:hAnsi="Times New Roman" w:cs="Times New Roman"/>
            <w:color w:val="000000"/>
            <w:shd w:val="clear" w:color="auto" w:fill="FFFFFF"/>
          </w:rPr>
          <w:t xml:space="preserve"> (Amis </w:t>
        </w:r>
      </w:ins>
      <w:ins w:id="116" w:author="Chantal Darquenne" w:date="2020-03-04T14:10:00Z">
        <w:r w:rsidR="00A161F4">
          <w:rPr>
            <w:rFonts w:ascii="Times New Roman" w:hAnsi="Times New Roman" w:cs="Times New Roman"/>
            <w:color w:val="000000"/>
            <w:shd w:val="clear" w:color="auto" w:fill="FFFFFF"/>
          </w:rPr>
          <w:t>1984)</w:t>
        </w:r>
      </w:ins>
      <w:ins w:id="117" w:author="Chantal Darquenne" w:date="2020-03-04T14:05:00Z">
        <w:r w:rsidR="002F4659">
          <w:rPr>
            <w:rFonts w:ascii="Times New Roman" w:hAnsi="Times New Roman" w:cs="Times New Roman"/>
            <w:color w:val="000000"/>
            <w:shd w:val="clear" w:color="auto" w:fill="FFFFFF"/>
          </w:rPr>
          <w:t xml:space="preserve">, </w:t>
        </w:r>
      </w:ins>
      <w:ins w:id="118" w:author="Chantal Darquenne" w:date="2020-03-04T14:07:00Z">
        <w:r w:rsidR="00A161F4" w:rsidRPr="00A161F4">
          <w:rPr>
            <w:rFonts w:ascii="Times New Roman" w:hAnsi="Times New Roman" w:cs="Times New Roman"/>
            <w:color w:val="000000"/>
            <w:shd w:val="clear" w:color="auto" w:fill="FFFFFF"/>
          </w:rPr>
          <w:t xml:space="preserve">the dependent </w:t>
        </w:r>
        <w:r w:rsidR="00A161F4">
          <w:rPr>
            <w:rFonts w:ascii="Times New Roman" w:hAnsi="Times New Roman" w:cs="Times New Roman"/>
            <w:color w:val="000000"/>
            <w:shd w:val="clear" w:color="auto" w:fill="FFFFFF"/>
          </w:rPr>
          <w:t xml:space="preserve">lung </w:t>
        </w:r>
        <w:r w:rsidR="00A161F4" w:rsidRPr="00A161F4">
          <w:rPr>
            <w:rFonts w:ascii="Times New Roman" w:hAnsi="Times New Roman" w:cs="Times New Roman"/>
            <w:color w:val="000000"/>
            <w:shd w:val="clear" w:color="auto" w:fill="FFFFFF"/>
          </w:rPr>
          <w:t xml:space="preserve">region </w:t>
        </w:r>
        <w:r w:rsidR="00A161F4">
          <w:rPr>
            <w:rFonts w:ascii="Times New Roman" w:hAnsi="Times New Roman" w:cs="Times New Roman"/>
            <w:color w:val="000000"/>
            <w:shd w:val="clear" w:color="auto" w:fill="FFFFFF"/>
          </w:rPr>
          <w:t>gets</w:t>
        </w:r>
        <w:r w:rsidR="00A161F4" w:rsidRPr="00A161F4">
          <w:rPr>
            <w:rFonts w:ascii="Times New Roman" w:hAnsi="Times New Roman" w:cs="Times New Roman"/>
            <w:color w:val="000000"/>
            <w:shd w:val="clear" w:color="auto" w:fill="FFFFFF"/>
          </w:rPr>
          <w:t xml:space="preserve"> </w:t>
        </w:r>
      </w:ins>
      <w:ins w:id="119" w:author="Chantal Darquenne" w:date="2020-03-04T14:08:00Z">
        <w:r w:rsidR="00A161F4">
          <w:rPr>
            <w:rFonts w:ascii="Times New Roman" w:hAnsi="Times New Roman" w:cs="Times New Roman"/>
            <w:color w:val="000000"/>
            <w:shd w:val="clear" w:color="auto" w:fill="FFFFFF"/>
          </w:rPr>
          <w:t xml:space="preserve">proportionally a larger fraction of </w:t>
        </w:r>
      </w:ins>
      <w:ins w:id="120" w:author="Chantal Darquenne" w:date="2020-03-04T14:15:00Z">
        <w:r w:rsidR="00A161F4">
          <w:rPr>
            <w:rFonts w:ascii="Times New Roman" w:hAnsi="Times New Roman" w:cs="Times New Roman"/>
            <w:color w:val="000000"/>
            <w:shd w:val="clear" w:color="auto" w:fill="FFFFFF"/>
          </w:rPr>
          <w:t>a</w:t>
        </w:r>
      </w:ins>
      <w:ins w:id="121" w:author="Chantal Darquenne" w:date="2020-03-04T14:08:00Z">
        <w:r w:rsidR="00A161F4">
          <w:rPr>
            <w:rFonts w:ascii="Times New Roman" w:hAnsi="Times New Roman" w:cs="Times New Roman"/>
            <w:color w:val="000000"/>
            <w:shd w:val="clear" w:color="auto" w:fill="FFFFFF"/>
          </w:rPr>
          <w:t xml:space="preserve"> tidal breath </w:t>
        </w:r>
      </w:ins>
      <w:ins w:id="122" w:author="Chantal Darquenne" w:date="2020-03-04T14:07:00Z">
        <w:r w:rsidR="00A161F4" w:rsidRPr="00A161F4">
          <w:rPr>
            <w:rFonts w:ascii="Times New Roman" w:hAnsi="Times New Roman" w:cs="Times New Roman"/>
            <w:color w:val="000000"/>
            <w:shd w:val="clear" w:color="auto" w:fill="FFFFFF"/>
          </w:rPr>
          <w:t xml:space="preserve">than the nondependent </w:t>
        </w:r>
      </w:ins>
      <w:ins w:id="123" w:author="Chantal Darquenne" w:date="2020-03-04T14:09:00Z">
        <w:r w:rsidR="00A161F4">
          <w:rPr>
            <w:rFonts w:ascii="Times New Roman" w:hAnsi="Times New Roman" w:cs="Times New Roman"/>
            <w:color w:val="000000"/>
            <w:shd w:val="clear" w:color="auto" w:fill="FFFFFF"/>
          </w:rPr>
          <w:t>lung</w:t>
        </w:r>
      </w:ins>
      <w:ins w:id="124" w:author="Chantal Darquenne" w:date="2020-03-04T14:07:00Z">
        <w:r w:rsidR="00A161F4" w:rsidRPr="00A161F4">
          <w:rPr>
            <w:rFonts w:ascii="Times New Roman" w:hAnsi="Times New Roman" w:cs="Times New Roman"/>
            <w:color w:val="000000"/>
            <w:shd w:val="clear" w:color="auto" w:fill="FFFFFF"/>
          </w:rPr>
          <w:t xml:space="preserve"> regions</w:t>
        </w:r>
      </w:ins>
      <w:ins w:id="125" w:author="Chantal Darquenne" w:date="2020-03-04T14:15:00Z">
        <w:r w:rsidR="00A161F4">
          <w:rPr>
            <w:rFonts w:ascii="Times New Roman" w:hAnsi="Times New Roman" w:cs="Times New Roman"/>
            <w:color w:val="000000"/>
            <w:shd w:val="clear" w:color="auto" w:fill="FFFFFF"/>
          </w:rPr>
          <w:t xml:space="preserve">. </w:t>
        </w:r>
      </w:ins>
      <w:ins w:id="126" w:author="Chantal Darquenne" w:date="2020-03-04T14:07:00Z">
        <w:r w:rsidR="00A161F4" w:rsidRPr="00A161F4">
          <w:rPr>
            <w:rFonts w:ascii="Times New Roman" w:hAnsi="Times New Roman" w:cs="Times New Roman"/>
            <w:color w:val="000000"/>
            <w:shd w:val="clear" w:color="auto" w:fill="FFFFFF"/>
          </w:rPr>
          <w:t xml:space="preserve"> </w:t>
        </w:r>
      </w:ins>
      <w:ins w:id="127" w:author="Chantal Darquenne" w:date="2020-03-04T14:22:00Z">
        <w:r w:rsidR="0080052B">
          <w:rPr>
            <w:rFonts w:ascii="Times New Roman" w:hAnsi="Times New Roman" w:cs="Times New Roman"/>
            <w:color w:val="000000"/>
            <w:shd w:val="clear" w:color="auto" w:fill="FFFFFF"/>
          </w:rPr>
          <w:t xml:space="preserve">In contrast, </w:t>
        </w:r>
      </w:ins>
      <w:ins w:id="128" w:author="Chantal Darquenne" w:date="2020-03-04T14:23:00Z">
        <w:r w:rsidR="0080052B">
          <w:rPr>
            <w:rFonts w:ascii="Times New Roman" w:hAnsi="Times New Roman" w:cs="Times New Roman"/>
            <w:color w:val="000000"/>
            <w:shd w:val="clear" w:color="auto" w:fill="FFFFFF"/>
          </w:rPr>
          <w:t xml:space="preserve">in small animals such as the rat, </w:t>
        </w:r>
        <w:r w:rsidR="0080052B" w:rsidRPr="0080052B">
          <w:rPr>
            <w:rFonts w:ascii="Times New Roman" w:hAnsi="Times New Roman" w:cs="Times New Roman"/>
            <w:color w:val="000000"/>
            <w:shd w:val="clear" w:color="auto" w:fill="FFFFFF"/>
          </w:rPr>
          <w:t>the non</w:t>
        </w:r>
        <w:r w:rsidR="0080052B">
          <w:rPr>
            <w:rFonts w:ascii="Times New Roman" w:hAnsi="Times New Roman" w:cs="Times New Roman"/>
            <w:color w:val="000000"/>
            <w:shd w:val="clear" w:color="auto" w:fill="FFFFFF"/>
          </w:rPr>
          <w:t>-</w:t>
        </w:r>
        <w:r w:rsidR="0080052B" w:rsidRPr="0080052B">
          <w:rPr>
            <w:rFonts w:ascii="Times New Roman" w:hAnsi="Times New Roman" w:cs="Times New Roman"/>
            <w:color w:val="000000"/>
            <w:shd w:val="clear" w:color="auto" w:fill="FFFFFF"/>
          </w:rPr>
          <w:t xml:space="preserve">dependent </w:t>
        </w:r>
        <w:r w:rsidR="0080052B">
          <w:rPr>
            <w:rFonts w:ascii="Times New Roman" w:hAnsi="Times New Roman" w:cs="Times New Roman"/>
            <w:color w:val="000000"/>
            <w:shd w:val="clear" w:color="auto" w:fill="FFFFFF"/>
          </w:rPr>
          <w:t xml:space="preserve">lung </w:t>
        </w:r>
        <w:r w:rsidR="0080052B" w:rsidRPr="0080052B">
          <w:rPr>
            <w:rFonts w:ascii="Times New Roman" w:hAnsi="Times New Roman" w:cs="Times New Roman"/>
            <w:color w:val="000000"/>
            <w:shd w:val="clear" w:color="auto" w:fill="FFFFFF"/>
          </w:rPr>
          <w:t>region has been reported to be better ventilated</w:t>
        </w:r>
        <w:r w:rsidR="0080052B">
          <w:rPr>
            <w:rFonts w:ascii="Times New Roman" w:hAnsi="Times New Roman" w:cs="Times New Roman"/>
            <w:color w:val="000000"/>
            <w:shd w:val="clear" w:color="auto" w:fill="FFFFFF"/>
          </w:rPr>
          <w:t xml:space="preserve"> than t</w:t>
        </w:r>
      </w:ins>
      <w:ins w:id="129" w:author="Chantal Darquenne" w:date="2020-03-04T14:28:00Z">
        <w:r w:rsidR="00762CCF">
          <w:rPr>
            <w:rFonts w:ascii="Times New Roman" w:hAnsi="Times New Roman" w:cs="Times New Roman"/>
            <w:color w:val="000000"/>
            <w:shd w:val="clear" w:color="auto" w:fill="FFFFFF"/>
          </w:rPr>
          <w:t>h</w:t>
        </w:r>
      </w:ins>
      <w:ins w:id="130" w:author="Chantal Darquenne" w:date="2020-03-04T14:23:00Z">
        <w:r w:rsidR="0080052B">
          <w:rPr>
            <w:rFonts w:ascii="Times New Roman" w:hAnsi="Times New Roman" w:cs="Times New Roman"/>
            <w:color w:val="000000"/>
            <w:shd w:val="clear" w:color="auto" w:fill="FFFFFF"/>
          </w:rPr>
          <w:t>e dependent lung reg</w:t>
        </w:r>
      </w:ins>
      <w:ins w:id="131" w:author="Chantal Darquenne" w:date="2020-03-04T14:24:00Z">
        <w:r w:rsidR="0080052B">
          <w:rPr>
            <w:rFonts w:ascii="Times New Roman" w:hAnsi="Times New Roman" w:cs="Times New Roman"/>
            <w:color w:val="000000"/>
            <w:shd w:val="clear" w:color="auto" w:fill="FFFFFF"/>
          </w:rPr>
          <w:t xml:space="preserve">ion (Rooney et al., </w:t>
        </w:r>
      </w:ins>
      <w:proofErr w:type="spellStart"/>
      <w:ins w:id="132" w:author="Chantal Darquenne" w:date="2020-03-03T12:42:00Z">
        <w:r w:rsidR="00017E5B">
          <w:rPr>
            <w:rFonts w:ascii="Times New Roman" w:hAnsi="Times New Roman" w:cs="Times New Roman"/>
            <w:color w:val="000000"/>
            <w:shd w:val="clear" w:color="auto" w:fill="FFFFFF"/>
          </w:rPr>
          <w:t>Physiol</w:t>
        </w:r>
        <w:proofErr w:type="spellEnd"/>
        <w:r w:rsidR="00DE5E0E">
          <w:rPr>
            <w:rFonts w:ascii="Times New Roman" w:hAnsi="Times New Roman" w:cs="Times New Roman"/>
            <w:color w:val="000000"/>
            <w:shd w:val="clear" w:color="auto" w:fill="FFFFFF"/>
          </w:rPr>
          <w:t xml:space="preserve"> </w:t>
        </w:r>
        <w:proofErr w:type="spellStart"/>
        <w:r w:rsidR="00DE5E0E">
          <w:rPr>
            <w:rFonts w:ascii="Times New Roman" w:hAnsi="Times New Roman" w:cs="Times New Roman"/>
            <w:color w:val="000000"/>
            <w:shd w:val="clear" w:color="auto" w:fill="FFFFFF"/>
          </w:rPr>
          <w:t>Meas</w:t>
        </w:r>
        <w:proofErr w:type="spellEnd"/>
        <w:r w:rsidR="00DE5E0E">
          <w:rPr>
            <w:rFonts w:ascii="Times New Roman" w:hAnsi="Times New Roman" w:cs="Times New Roman"/>
            <w:color w:val="000000"/>
            <w:shd w:val="clear" w:color="auto" w:fill="FFFFFF"/>
          </w:rPr>
          <w:t xml:space="preserve"> 30</w:t>
        </w:r>
      </w:ins>
      <w:ins w:id="133" w:author="Chantal Darquenne" w:date="2020-03-04T14:24:00Z">
        <w:r w:rsidR="0080052B">
          <w:rPr>
            <w:rFonts w:ascii="Times New Roman" w:hAnsi="Times New Roman" w:cs="Times New Roman"/>
            <w:color w:val="000000"/>
            <w:shd w:val="clear" w:color="auto" w:fill="FFFFFF"/>
          </w:rPr>
          <w:t>, 2009)</w:t>
        </w:r>
      </w:ins>
      <w:ins w:id="134" w:author="Chantal Darquenne" w:date="2020-03-04T14:28:00Z">
        <w:r w:rsidR="0080052B">
          <w:rPr>
            <w:rFonts w:ascii="Times New Roman" w:hAnsi="Times New Roman" w:cs="Times New Roman"/>
            <w:color w:val="000000"/>
            <w:shd w:val="clear" w:color="auto" w:fill="FFFFFF"/>
          </w:rPr>
          <w:t xml:space="preserve">. </w:t>
        </w:r>
      </w:ins>
      <w:ins w:id="135" w:author="Chantal Darquenne" w:date="2020-03-03T12:42:00Z">
        <w:r w:rsidR="00DE5E0E">
          <w:rPr>
            <w:rFonts w:ascii="Times New Roman" w:hAnsi="Times New Roman" w:cs="Times New Roman"/>
            <w:color w:val="000000"/>
            <w:shd w:val="clear" w:color="auto" w:fill="FFFFFF"/>
          </w:rPr>
          <w:t xml:space="preserve"> </w:t>
        </w:r>
      </w:ins>
      <w:ins w:id="136" w:author="Chantal Darquenne" w:date="2020-03-04T14:29:00Z">
        <w:r w:rsidR="00762CCF">
          <w:rPr>
            <w:rFonts w:ascii="Times New Roman" w:hAnsi="Times New Roman" w:cs="Times New Roman"/>
            <w:color w:val="000000"/>
            <w:shd w:val="clear" w:color="auto" w:fill="FFFFFF"/>
          </w:rPr>
          <w:t xml:space="preserve">This may explain </w:t>
        </w:r>
      </w:ins>
      <w:ins w:id="137" w:author="Chantal Darquenne" w:date="2020-03-04T14:30:00Z">
        <w:r w:rsidR="00762CCF">
          <w:rPr>
            <w:rFonts w:ascii="Times New Roman" w:hAnsi="Times New Roman" w:cs="Times New Roman"/>
            <w:color w:val="000000"/>
            <w:shd w:val="clear" w:color="auto" w:fill="FFFFFF"/>
          </w:rPr>
          <w:t>the higher relative</w:t>
        </w:r>
      </w:ins>
      <w:ins w:id="138" w:author="Chantal Darquenne" w:date="2020-03-04T14:29:00Z">
        <w:r w:rsidR="00762CCF">
          <w:rPr>
            <w:rFonts w:ascii="Times New Roman" w:hAnsi="Times New Roman" w:cs="Times New Roman"/>
            <w:color w:val="000000"/>
            <w:shd w:val="clear" w:color="auto" w:fill="FFFFFF"/>
          </w:rPr>
          <w:t xml:space="preserve"> deposition in the non-dependent lobe</w:t>
        </w:r>
      </w:ins>
      <w:ins w:id="139" w:author="Chantal Darquenne" w:date="2020-03-04T14:31:00Z">
        <w:r w:rsidR="00762CCF">
          <w:rPr>
            <w:rFonts w:ascii="Times New Roman" w:hAnsi="Times New Roman" w:cs="Times New Roman"/>
            <w:color w:val="000000"/>
            <w:shd w:val="clear" w:color="auto" w:fill="FFFFFF"/>
          </w:rPr>
          <w:t xml:space="preserve"> (cranial)</w:t>
        </w:r>
      </w:ins>
      <w:ins w:id="140" w:author="Chantal Darquenne" w:date="2020-03-04T14:29:00Z">
        <w:r w:rsidR="00762CCF">
          <w:rPr>
            <w:rFonts w:ascii="Times New Roman" w:hAnsi="Times New Roman" w:cs="Times New Roman"/>
            <w:color w:val="000000"/>
            <w:shd w:val="clear" w:color="auto" w:fill="FFFFFF"/>
          </w:rPr>
          <w:t xml:space="preserve"> than in the dependent lobes of the right lung</w:t>
        </w:r>
      </w:ins>
      <w:ins w:id="141" w:author="Chantal Darquenne" w:date="2020-03-04T14:30:00Z">
        <w:r w:rsidR="00762CCF">
          <w:rPr>
            <w:rFonts w:ascii="Times New Roman" w:hAnsi="Times New Roman" w:cs="Times New Roman"/>
            <w:color w:val="000000"/>
            <w:shd w:val="clear" w:color="auto" w:fill="FFFFFF"/>
          </w:rPr>
          <w:t xml:space="preserve"> (accessory and caudal)</w:t>
        </w:r>
      </w:ins>
      <w:ins w:id="142" w:author="Chantal Darquenne" w:date="2020-03-04T14:31:00Z">
        <w:r w:rsidR="00762CCF">
          <w:rPr>
            <w:rFonts w:ascii="Times New Roman" w:hAnsi="Times New Roman" w:cs="Times New Roman"/>
            <w:color w:val="000000"/>
            <w:shd w:val="clear" w:color="auto" w:fill="FFFFFF"/>
          </w:rPr>
          <w:t xml:space="preserve"> of rodents.</w:t>
        </w:r>
      </w:ins>
      <w:del w:id="143" w:author="Chantal Darquenne" w:date="2020-03-04T12:50:00Z">
        <w:r w:rsidR="00626884" w:rsidDel="00DB7221">
          <w:rPr>
            <w:rFonts w:ascii="Times New Roman" w:hAnsi="Times New Roman" w:cs="Times New Roman"/>
            <w:color w:val="000000"/>
            <w:shd w:val="clear" w:color="auto" w:fill="FFFFFF"/>
          </w:rPr>
          <w:delText xml:space="preserve">Homogeneity of particle deposition in the left lobe can be explained by the shorter path from the trachea to the left lobe. </w:delText>
        </w:r>
        <w:r w:rsidR="006F5447" w:rsidDel="00DB7221">
          <w:rPr>
            <w:rFonts w:ascii="Times New Roman" w:hAnsi="Times New Roman" w:cs="Times New Roman"/>
            <w:color w:val="000000"/>
            <w:shd w:val="clear" w:color="auto" w:fill="FFFFFF"/>
          </w:rPr>
          <w:delText>After the airflow enters through the trachea, it only passes one biphication to get to the left lobe, making the a</w:delText>
        </w:r>
        <w:r w:rsidR="00626884" w:rsidDel="00DB7221">
          <w:rPr>
            <w:rFonts w:ascii="Times New Roman" w:hAnsi="Times New Roman" w:cs="Times New Roman"/>
            <w:color w:val="000000"/>
            <w:shd w:val="clear" w:color="auto" w:fill="FFFFFF"/>
          </w:rPr>
          <w:delText xml:space="preserve">erosol particles subjective to less </w:delText>
        </w:r>
        <w:r w:rsidR="006F5447" w:rsidDel="00DB7221">
          <w:rPr>
            <w:rFonts w:ascii="Times New Roman" w:hAnsi="Times New Roman" w:cs="Times New Roman"/>
            <w:color w:val="000000"/>
            <w:shd w:val="clear" w:color="auto" w:fill="FFFFFF"/>
          </w:rPr>
          <w:delText xml:space="preserve">morphological hinderance and energy lost. Unlike </w:delTex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sidR="006F5447" w:rsidDel="00DB7221">
          <w:rPr>
            <w:rFonts w:ascii="Times New Roman" w:hAnsi="Times New Roman" w:cs="Times New Roman"/>
            <w:color w:val="000000"/>
            <w:shd w:val="clear" w:color="auto" w:fill="FFFFFF"/>
          </w:rPr>
          <w:delText xml:space="preserve"> ratios, </w:delTex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sidR="00626884" w:rsidDel="00DB7221">
          <w:rPr>
            <w:rFonts w:ascii="Times New Roman" w:hAnsi="Times New Roman" w:cs="Times New Roman"/>
            <w:color w:val="000000"/>
            <w:shd w:val="clear" w:color="auto" w:fill="FFFFFF"/>
          </w:rPr>
          <w:delText xml:space="preserve"> ratios tend to be greater than one, indicating that particles in the cranial lobe are densely deposited relative to the lobar volume.</w:delText>
        </w:r>
        <w:r w:rsidR="006F5447" w:rsidDel="00DB7221">
          <w:rPr>
            <w:rFonts w:ascii="Times New Roman" w:hAnsi="Times New Roman" w:cs="Times New Roman"/>
            <w:color w:val="000000"/>
            <w:shd w:val="clear" w:color="auto" w:fill="FFFFFF"/>
          </w:rPr>
          <w:delText xml:space="preserve"> Over-deposition in the cranial lobe can be explained by the large overall biphication angle. Because </w:delText>
        </w:r>
        <w:r w:rsidR="0084205F" w:rsidDel="00DB7221">
          <w:rPr>
            <w:rFonts w:ascii="Times New Roman" w:hAnsi="Times New Roman" w:cs="Times New Roman"/>
            <w:color w:val="000000"/>
            <w:shd w:val="clear" w:color="auto" w:fill="FFFFFF"/>
          </w:rPr>
          <w:delText xml:space="preserve">for mouse, </w:delText>
        </w:r>
        <w:r w:rsidR="006F5447" w:rsidDel="00DB7221">
          <w:rPr>
            <w:rFonts w:ascii="Times New Roman" w:hAnsi="Times New Roman" w:cs="Times New Roman"/>
            <w:color w:val="000000"/>
            <w:shd w:val="clear" w:color="auto" w:fill="FFFFFF"/>
          </w:rPr>
          <w:delText>the</w:delText>
        </w:r>
        <w:r w:rsidR="0084205F" w:rsidDel="00DB7221">
          <w:rPr>
            <w:rFonts w:ascii="Times New Roman" w:hAnsi="Times New Roman" w:cs="Times New Roman"/>
            <w:color w:val="000000"/>
            <w:shd w:val="clear" w:color="auto" w:fill="FFFFFF"/>
          </w:rPr>
          <w:delText>ir</w:delText>
        </w:r>
        <w:r w:rsidR="006F5447" w:rsidDel="00DB7221">
          <w:rPr>
            <w:rFonts w:ascii="Times New Roman" w:hAnsi="Times New Roman" w:cs="Times New Roman"/>
            <w:color w:val="000000"/>
            <w:shd w:val="clear" w:color="auto" w:fill="FFFFFF"/>
          </w:rPr>
          <w:delText xml:space="preserve"> cranial lobe</w:delText>
        </w:r>
        <w:r w:rsidR="0084205F" w:rsidDel="00DB7221">
          <w:rPr>
            <w:rFonts w:ascii="Times New Roman" w:hAnsi="Times New Roman" w:cs="Times New Roman"/>
            <w:color w:val="000000"/>
            <w:shd w:val="clear" w:color="auto" w:fill="FFFFFF"/>
          </w:rPr>
          <w:delText>s</w:delText>
        </w:r>
        <w:r w:rsidR="006F5447" w:rsidDel="00DB7221">
          <w:rPr>
            <w:rFonts w:ascii="Times New Roman" w:hAnsi="Times New Roman" w:cs="Times New Roman"/>
            <w:color w:val="000000"/>
            <w:shd w:val="clear" w:color="auto" w:fill="FFFFFF"/>
          </w:rPr>
          <w:delText xml:space="preserve"> locate in the upper half </w:delText>
        </w:r>
        <w:r w:rsidR="0084205F" w:rsidDel="00DB7221">
          <w:rPr>
            <w:rFonts w:ascii="Times New Roman" w:hAnsi="Times New Roman" w:cs="Times New Roman"/>
            <w:color w:val="000000"/>
            <w:shd w:val="clear" w:color="auto" w:fill="FFFFFF"/>
          </w:rPr>
          <w:delText>of the right lobes. Such morphological characteristics forces the airflow to make a sharp turn before delivered to and cleared from the cranial lobe, causing more significant energy lost of the aerosol particles.</w:delText>
        </w:r>
        <w:r w:rsidR="00ED3865" w:rsidDel="00DB7221">
          <w:rPr>
            <w:rFonts w:ascii="Times New Roman" w:hAnsi="Times New Roman" w:cs="Times New Roman"/>
            <w:color w:val="000000"/>
            <w:shd w:val="clear" w:color="auto" w:fill="FFFFFF"/>
          </w:rPr>
          <w:delText xml:space="preserve"> </w:delText>
        </w:r>
        <w:r w:rsidR="008C5750" w:rsidDel="00DB7221">
          <w:rPr>
            <w:rFonts w:ascii="Times New Roman" w:hAnsi="Times New Roman" w:cs="Times New Roman"/>
            <w:color w:val="000000"/>
            <w:shd w:val="clear" w:color="auto" w:fill="FFFFFF"/>
          </w:rPr>
          <w:delText xml:space="preserve">In later correlation studies, a positive correlation is found between </w:delTex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sidR="008C5750" w:rsidDel="00DB7221">
          <w:rPr>
            <w:rFonts w:ascii="Times New Roman" w:hAnsi="Times New Roman" w:cs="Times New Roman"/>
            <w:color w:val="000000"/>
            <w:shd w:val="clear" w:color="auto" w:fill="FFFFFF"/>
          </w:rPr>
          <w:delText xml:space="preserve"> and particle size (p = 0.004), indicating that larger particle size tends to worsen aerosol clearance in the cranial lobe. </w:delText>
        </w:r>
        <w:r w:rsidR="00ED3865" w:rsidDel="00DB7221">
          <w:rPr>
            <w:rFonts w:ascii="Times New Roman" w:hAnsi="Times New Roman" w:cs="Times New Roman"/>
            <w:color w:val="000000"/>
            <w:shd w:val="clear" w:color="auto" w:fill="FFFFFF"/>
          </w:rPr>
          <w:delText xml:space="preserve">On the contrary, </w:delText>
        </w:r>
        <w:r w:rsidR="00F322F9" w:rsidDel="00DB7221">
          <w:rPr>
            <w:rFonts w:ascii="Times New Roman" w:hAnsi="Times New Roman" w:cs="Times New Roman"/>
            <w:color w:val="000000"/>
            <w:shd w:val="clear" w:color="auto" w:fill="FFFFFF"/>
          </w:rPr>
          <w:delText xml:space="preserve">middle, </w:delText>
        </w:r>
        <w:r w:rsidR="00ED3865" w:rsidDel="00DB7221">
          <w:rPr>
            <w:rFonts w:ascii="Times New Roman" w:hAnsi="Times New Roman" w:cs="Times New Roman"/>
            <w:color w:val="000000"/>
            <w:shd w:val="clear" w:color="auto" w:fill="FFFFFF"/>
          </w:rPr>
          <w:delText xml:space="preserve">caudal and accessory lobes tend to receive less particle deposition proportional to their volumes. This is likely because </w:delText>
        </w:r>
        <w:r w:rsidR="00F322F9" w:rsidDel="00DB7221">
          <w:rPr>
            <w:rFonts w:ascii="Times New Roman" w:hAnsi="Times New Roman" w:cs="Times New Roman"/>
            <w:color w:val="000000"/>
            <w:shd w:val="clear" w:color="auto" w:fill="FFFFFF"/>
          </w:rPr>
          <w:delText xml:space="preserve">middle, </w:delText>
        </w:r>
        <w:r w:rsidR="00ED3865" w:rsidDel="00DB7221">
          <w:rPr>
            <w:rFonts w:ascii="Times New Roman" w:hAnsi="Times New Roman" w:cs="Times New Roman"/>
            <w:color w:val="000000"/>
            <w:shd w:val="clear" w:color="auto" w:fill="FFFFFF"/>
          </w:rPr>
          <w:delText>caudal and accessory lobes locate at the lower half of the right lobe of the mice, making them less accessible to aerosol particles.</w:delText>
        </w:r>
        <w:r w:rsidR="004F7847" w:rsidDel="00DB7221">
          <w:rPr>
            <w:rFonts w:ascii="Times New Roman" w:hAnsi="Times New Roman" w:cs="Times New Roman"/>
            <w:color w:val="000000"/>
            <w:shd w:val="clear" w:color="auto" w:fill="FFFFFF"/>
          </w:rPr>
          <w:delText xml:space="preserve"> Furthermore, a negative correlation is found between </w:delTex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m:rPr>
                  <m:sty m:val="p"/>
                </m:rPr>
                <w:rPr>
                  <w:rFonts w:ascii="Cambria Math" w:hAnsi="Cambria Math" w:cs="Times New Roman"/>
                  <w:color w:val="000000"/>
                  <w:shd w:val="clear" w:color="auto" w:fill="FFFFFF"/>
                </w:rPr>
                <m:t xml:space="preserve">accessory </m:t>
              </m:r>
            </m:sub>
          </m:sSub>
        </m:oMath>
        <w:r w:rsidR="00ED3865" w:rsidDel="00DB7221">
          <w:rPr>
            <w:rFonts w:ascii="Times New Roman" w:hAnsi="Times New Roman" w:cs="Times New Roman"/>
            <w:color w:val="000000"/>
            <w:shd w:val="clear" w:color="auto" w:fill="FFFFFF"/>
          </w:rPr>
          <w:delText xml:space="preserve"> </w:delText>
        </w:r>
        <w:r w:rsidR="004F7847" w:rsidDel="00DB7221">
          <w:rPr>
            <w:rFonts w:ascii="Times New Roman" w:hAnsi="Times New Roman" w:cs="Times New Roman"/>
            <w:color w:val="000000"/>
            <w:shd w:val="clear" w:color="auto" w:fill="FFFFFF"/>
          </w:rPr>
          <w:delText xml:space="preserve">and particle size (p = 0.026), suggesting that larger particles have more limited accessibility to the accessory lobe. </w:delText>
        </w:r>
        <w:r w:rsidR="00ED3865" w:rsidDel="00DB7221">
          <w:rPr>
            <w:rFonts w:ascii="Times New Roman" w:hAnsi="Times New Roman" w:cs="Times New Roman"/>
            <w:color w:val="000000"/>
            <w:shd w:val="clear" w:color="auto" w:fill="FFFFFF"/>
          </w:rPr>
          <w:delText>Therefore,</w:delText>
        </w:r>
        <w:r w:rsidR="005463C7" w:rsidDel="00DB7221">
          <w:rPr>
            <w:rFonts w:ascii="Times New Roman" w:hAnsi="Times New Roman" w:cs="Times New Roman"/>
            <w:color w:val="000000"/>
            <w:shd w:val="clear" w:color="auto" w:fill="FFFFFF"/>
          </w:rPr>
          <w:delText xml:space="preserve"> individual lobe analysis to determine total lung particle deposition can either overestimate or underestimate the total lung burden, at least for particles in the micron size range. From figure 1, it </w:delText>
        </w:r>
        <w:r w:rsidR="00980761" w:rsidDel="00DB7221">
          <w:rPr>
            <w:rFonts w:ascii="Times New Roman" w:hAnsi="Times New Roman" w:cs="Times New Roman"/>
            <w:color w:val="000000"/>
            <w:shd w:val="clear" w:color="auto" w:fill="FFFFFF"/>
          </w:rPr>
          <w:delText>is evident</w:delText>
        </w:r>
        <w:r w:rsidR="005463C7" w:rsidDel="00DB7221">
          <w:rPr>
            <w:rFonts w:ascii="Times New Roman" w:hAnsi="Times New Roman" w:cs="Times New Roman"/>
            <w:color w:val="000000"/>
            <w:shd w:val="clear" w:color="auto" w:fill="FFFFFF"/>
          </w:rPr>
          <w:delText xml:space="preserve"> that of the four strains of interest, BALB/c comparatively yields the most stable </w:delText>
        </w:r>
        <w:r w:rsidR="008C5750" w:rsidDel="00DB7221">
          <w:rPr>
            <w:rFonts w:ascii="Times New Roman" w:hAnsi="Times New Roman" w:cs="Times New Roman"/>
            <w:color w:val="000000"/>
            <w:shd w:val="clear" w:color="auto" w:fill="FFFFFF"/>
          </w:rPr>
          <w:delText>DV ratios</w:delText>
        </w:r>
        <w:r w:rsidR="005463C7" w:rsidDel="00DB7221">
          <w:rPr>
            <w:rFonts w:ascii="Times New Roman" w:hAnsi="Times New Roman" w:cs="Times New Roman"/>
            <w:color w:val="000000"/>
            <w:shd w:val="clear" w:color="auto" w:fill="FFFFFF"/>
          </w:rPr>
          <w:delText xml:space="preserve"> across different particle sizes whereas most amount of variations can be observed in C57BL/6. Thus, </w:delText>
        </w:r>
        <w:r w:rsidR="00980761" w:rsidDel="00DB7221">
          <w:rPr>
            <w:rFonts w:ascii="Times New Roman" w:hAnsi="Times New Roman" w:cs="Times New Roman"/>
            <w:color w:val="000000"/>
            <w:shd w:val="clear" w:color="auto" w:fill="FFFFFF"/>
          </w:rPr>
          <w:delText>BALB/c is potentially a better animal model for experiments that require minimized variations in lobar deposition.</w:delText>
        </w:r>
        <w:r w:rsidR="008C5750" w:rsidDel="00DB7221">
          <w:rPr>
            <w:rFonts w:ascii="Times New Roman" w:hAnsi="Times New Roman" w:cs="Times New Roman"/>
            <w:color w:val="000000"/>
            <w:shd w:val="clear" w:color="auto" w:fill="FFFFFF"/>
          </w:rPr>
          <w:delText xml:space="preserve"> With that said, despite the difference in amount of variations across strains, no significant correlations are found between DV ratios and strains or sex. </w:delText>
        </w:r>
      </w:del>
    </w:p>
    <w:p w14:paraId="0232AF0D" w14:textId="77777777" w:rsidR="00E56159" w:rsidRDefault="00E56159" w:rsidP="00762CCF">
      <w:pPr>
        <w:spacing w:line="480" w:lineRule="auto"/>
        <w:rPr>
          <w:ins w:id="144" w:author="Chantal Darquenne" w:date="2020-03-04T14:31:00Z"/>
          <w:rFonts w:ascii="Times New Roman" w:hAnsi="Times New Roman" w:cs="Times New Roman"/>
          <w:color w:val="000000"/>
          <w:shd w:val="clear" w:color="auto" w:fill="FFFFFF"/>
        </w:rPr>
        <w:pPrChange w:id="145" w:author="Chantal Darquenne" w:date="2020-03-04T14:31:00Z">
          <w:pPr>
            <w:spacing w:line="480" w:lineRule="auto"/>
          </w:pPr>
        </w:pPrChange>
      </w:pPr>
    </w:p>
    <w:p w14:paraId="55B81EA7" w14:textId="0A891D85" w:rsidR="005C36C6" w:rsidDel="00762CCF" w:rsidRDefault="005C36C6" w:rsidP="005C36C6">
      <w:pPr>
        <w:autoSpaceDE w:val="0"/>
        <w:autoSpaceDN w:val="0"/>
        <w:adjustRightInd w:val="0"/>
        <w:spacing w:after="0" w:line="480" w:lineRule="auto"/>
        <w:rPr>
          <w:del w:id="146" w:author="Chantal Darquenne" w:date="2020-03-04T14:30:00Z"/>
          <w:rFonts w:ascii="Times New Roman" w:hAnsi="Times New Roman" w:cs="Times New Roman"/>
          <w:color w:val="000000"/>
          <w:shd w:val="clear" w:color="auto" w:fill="FFFFFF"/>
        </w:rPr>
      </w:pPr>
      <w:del w:id="147" w:author="Chantal Darquenne" w:date="2020-03-04T14:30:00Z">
        <w:r w:rsidDel="00762CCF">
          <w:rPr>
            <w:rFonts w:ascii="Times New Roman" w:hAnsi="Times New Roman" w:cs="Times New Roman"/>
            <w:color w:val="000000"/>
            <w:shd w:val="clear" w:color="auto" w:fill="FFFFFF"/>
          </w:rPr>
          <w:delText xml:space="preserve">Result from previous studies (Otmar et.al) of aerosol exposure on BALB/c using droplets of diameter 2.5 - 4.0 </w:delText>
        </w:r>
        <w:r w:rsidRPr="00C6651D" w:rsidDel="00762CCF">
          <w:rPr>
            <w:rFonts w:ascii="Times New Roman" w:hAnsi="Times New Roman" w:cs="Times New Roman"/>
            <w:color w:val="000000"/>
            <w:shd w:val="clear" w:color="auto" w:fill="FFFFFF"/>
          </w:rPr>
          <w:delText>μ</w:delText>
        </w:r>
        <w:r w:rsidDel="00762CCF">
          <w:rPr>
            <w:rFonts w:ascii="Times New Roman" w:hAnsi="Times New Roman" w:cs="Times New Roman"/>
            <w:color w:val="000000"/>
            <w:shd w:val="clear" w:color="auto" w:fill="FFFFFF"/>
          </w:rPr>
          <w:delText xml:space="preserve">m aligns with our findings. Left lobe, proportional to its volume, receives most particles while cranial lobe (superior lobe) disproportionally receives more particles comparing to its volume. The rest three lobes: middle lobe, caudal lobe (inferior lobe) and accessory lobe (postcaval lobe) on average receives less particles comparing to their volumes. However, the results are not significant except in the left lobe. Furthermore, in past studies on the lobar deposition of </w:delText>
        </w:r>
        <m:oMath>
          <m:sPre>
            <m:sPrePr>
              <m:ctrlPr>
                <w:rPr>
                  <w:rFonts w:ascii="Cambria Math" w:hAnsi="Cambria Math" w:cs="Times New Roman"/>
                  <w:i/>
                  <w:color w:val="000000"/>
                  <w:shd w:val="clear" w:color="auto" w:fill="FFFFFF"/>
                </w:rPr>
              </m:ctrlPr>
            </m:sPrePr>
            <m:sub/>
            <m:sup>
              <m:r>
                <w:rPr>
                  <w:rFonts w:ascii="Cambria Math" w:hAnsi="Cambria Math" w:cs="Times New Roman"/>
                  <w:color w:val="000000"/>
                  <w:shd w:val="clear" w:color="auto" w:fill="FFFFFF"/>
                </w:rPr>
                <m:t>239</m:t>
              </m:r>
            </m:sup>
            <m:e>
              <m:r>
                <w:rPr>
                  <w:rFonts w:ascii="Cambria Math" w:hAnsi="Cambria Math" w:cs="Times New Roman"/>
                  <w:color w:val="000000"/>
                  <w:shd w:val="clear" w:color="auto" w:fill="FFFFFF"/>
                </w:rPr>
                <m:t>P</m:t>
              </m:r>
            </m:e>
          </m:sPre>
          <m:r>
            <w:rPr>
              <w:rFonts w:ascii="Cambria Math" w:hAnsi="Cambria Math" w:cs="Times New Roman"/>
              <w:color w:val="000000"/>
              <w:shd w:val="clear" w:color="auto" w:fill="FFFFFF"/>
            </w:rPr>
            <m:t>u</m:t>
          </m:r>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O</m:t>
              </m:r>
            </m:e>
            <m:sub>
              <m:r>
                <w:rPr>
                  <w:rFonts w:ascii="Cambria Math" w:hAnsi="Cambria Math" w:cs="Times New Roman"/>
                  <w:color w:val="000000"/>
                  <w:shd w:val="clear" w:color="auto" w:fill="FFFFFF"/>
                </w:rPr>
                <m:t>2</m:t>
              </m:r>
            </m:sub>
          </m:sSub>
        </m:oMath>
        <w:r w:rsidDel="00762CCF">
          <w:rPr>
            <w:rFonts w:ascii="Times New Roman" w:hAnsi="Times New Roman" w:cs="Times New Roman"/>
            <w:color w:val="000000"/>
            <w:shd w:val="clear" w:color="auto" w:fill="FFFFFF"/>
          </w:rPr>
          <w:delText xml:space="preserve"> particles (diameter ranging from 0.5 – 2.5 </w:delText>
        </w:r>
        <w:r w:rsidRPr="00C6651D" w:rsidDel="00762CCF">
          <w:rPr>
            <w:rFonts w:ascii="Times New Roman" w:hAnsi="Times New Roman" w:cs="Times New Roman"/>
            <w:color w:val="000000"/>
            <w:shd w:val="clear" w:color="auto" w:fill="FFFFFF"/>
          </w:rPr>
          <w:delText>μ</w:delText>
        </w:r>
        <w:r w:rsidDel="00762CCF">
          <w:rPr>
            <w:rFonts w:ascii="Times New Roman" w:hAnsi="Times New Roman" w:cs="Times New Roman"/>
            <w:color w:val="000000"/>
            <w:shd w:val="clear" w:color="auto" w:fill="FFFFFF"/>
          </w:rPr>
          <w:delText>m) in mouse, particle size has been found to be associated with deposition (Morgan et.al). Particularly, particle size is positively correlated with deposition in the cranial (right apical)</w:delText>
        </w:r>
        <w:r w:rsidR="003B004D" w:rsidDel="00762CCF">
          <w:rPr>
            <w:rFonts w:ascii="Times New Roman" w:hAnsi="Times New Roman" w:cs="Times New Roman"/>
            <w:color w:val="000000"/>
            <w:shd w:val="clear" w:color="auto" w:fill="FFFFFF"/>
          </w:rPr>
          <w:delText xml:space="preserve"> lobe</w:delText>
        </w:r>
        <w:r w:rsidDel="00762CCF">
          <w:rPr>
            <w:rFonts w:ascii="Times New Roman" w:hAnsi="Times New Roman" w:cs="Times New Roman"/>
            <w:color w:val="000000"/>
            <w:shd w:val="clear" w:color="auto" w:fill="FFFFFF"/>
          </w:rPr>
          <w:delText xml:space="preserve"> and negatively correlated with deposition in the caudal (diaphragmatic)</w:delText>
        </w:r>
        <w:r w:rsidR="003B004D" w:rsidDel="00762CCF">
          <w:rPr>
            <w:rFonts w:ascii="Times New Roman" w:hAnsi="Times New Roman" w:cs="Times New Roman"/>
            <w:color w:val="000000"/>
            <w:shd w:val="clear" w:color="auto" w:fill="FFFFFF"/>
          </w:rPr>
          <w:delText xml:space="preserve"> lobe</w:delText>
        </w:r>
        <w:r w:rsidDel="00762CCF">
          <w:rPr>
            <w:rFonts w:ascii="Times New Roman" w:hAnsi="Times New Roman" w:cs="Times New Roman"/>
            <w:color w:val="000000"/>
            <w:shd w:val="clear" w:color="auto" w:fill="FFFFFF"/>
          </w:rPr>
          <w:delText xml:space="preserve">. </w:delText>
        </w:r>
      </w:del>
    </w:p>
    <w:p w14:paraId="159F9BC1" w14:textId="77777777" w:rsidR="005C36C6" w:rsidRDefault="005C36C6" w:rsidP="008E04D0">
      <w:pPr>
        <w:autoSpaceDE w:val="0"/>
        <w:autoSpaceDN w:val="0"/>
        <w:adjustRightInd w:val="0"/>
        <w:spacing w:after="0" w:line="480" w:lineRule="auto"/>
        <w:rPr>
          <w:rFonts w:ascii="Times New Roman" w:hAnsi="Times New Roman" w:cs="Times New Roman"/>
          <w:color w:val="000000"/>
          <w:shd w:val="clear" w:color="auto" w:fill="FFFFFF"/>
        </w:rPr>
      </w:pPr>
    </w:p>
    <w:p w14:paraId="6A79F346" w14:textId="18FFFDEC" w:rsidR="009806AC" w:rsidRPr="007C1CD8" w:rsidRDefault="009806AC" w:rsidP="009806AC">
      <w:pPr>
        <w:spacing w:line="480" w:lineRule="auto"/>
        <w:rPr>
          <w:rFonts w:ascii="Times New Roman" w:hAnsi="Times New Roman" w:cs="Times New Roman"/>
          <w:i/>
          <w:color w:val="000000"/>
          <w:shd w:val="clear" w:color="auto" w:fill="FFFFFF"/>
        </w:rPr>
      </w:pPr>
      <w:r w:rsidRPr="007C1CD8">
        <w:rPr>
          <w:rFonts w:ascii="Times New Roman" w:hAnsi="Times New Roman" w:cs="Times New Roman"/>
          <w:i/>
          <w:color w:val="000000"/>
          <w:shd w:val="clear" w:color="auto" w:fill="FFFFFF"/>
        </w:rPr>
        <w:t>3.1 Near-acini deposition</w:t>
      </w:r>
      <w:r>
        <w:rPr>
          <w:rFonts w:ascii="Times New Roman" w:hAnsi="Times New Roman" w:cs="Times New Roman"/>
          <w:i/>
          <w:color w:val="000000"/>
          <w:shd w:val="clear" w:color="auto" w:fill="FFFFFF"/>
        </w:rPr>
        <w:t>:</w:t>
      </w:r>
    </w:p>
    <w:p w14:paraId="682E7536" w14:textId="7C4A8E3A" w:rsidR="00DF2E61" w:rsidRDefault="00DF267E"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At</w:t>
      </w:r>
      <w:r w:rsidR="00980761">
        <w:rPr>
          <w:rFonts w:ascii="Times New Roman" w:hAnsi="Times New Roman" w:cs="Times New Roman"/>
          <w:color w:val="000000"/>
          <w:shd w:val="clear" w:color="auto" w:fill="FFFFFF"/>
        </w:rPr>
        <w:t xml:space="preserve"> the near-acini level, </w:t>
      </w:r>
      <w:r w:rsidR="00017662">
        <w:rPr>
          <w:rFonts w:ascii="Times New Roman" w:hAnsi="Times New Roman" w:cs="Times New Roman"/>
          <w:color w:val="000000"/>
          <w:shd w:val="clear" w:color="auto" w:fill="FFFFFF"/>
        </w:rPr>
        <w:t>three sample distributions exposed to aerosol particles of different sizes</w:t>
      </w:r>
      <w:r w:rsidR="00F453B6">
        <w:rPr>
          <w:rFonts w:ascii="Times New Roman" w:hAnsi="Times New Roman" w:cs="Times New Roman"/>
          <w:color w:val="000000"/>
          <w:shd w:val="clear" w:color="auto" w:fill="FFFFFF"/>
        </w:rPr>
        <w:t xml:space="preserve"> (0.5 </w:t>
      </w:r>
      <w:r w:rsidR="00F453B6" w:rsidRPr="00F453B6">
        <w:rPr>
          <w:rFonts w:ascii="Times New Roman" w:hAnsi="Times New Roman" w:cs="Times New Roman"/>
          <w:color w:val="000000"/>
          <w:shd w:val="clear" w:color="auto" w:fill="FFFFFF"/>
        </w:rPr>
        <w:t>μm</w:t>
      </w:r>
      <w:r w:rsidR="00F453B6">
        <w:rPr>
          <w:rFonts w:ascii="Times New Roman" w:hAnsi="Times New Roman" w:cs="Times New Roman"/>
          <w:color w:val="000000"/>
          <w:shd w:val="clear" w:color="auto" w:fill="FFFFFF"/>
        </w:rPr>
        <w:t xml:space="preserve">, 1 </w:t>
      </w:r>
      <w:r w:rsidR="00F453B6" w:rsidRPr="00F453B6">
        <w:rPr>
          <w:rFonts w:ascii="Times New Roman" w:hAnsi="Times New Roman" w:cs="Times New Roman"/>
          <w:color w:val="000000"/>
          <w:shd w:val="clear" w:color="auto" w:fill="FFFFFF"/>
        </w:rPr>
        <w:t>μm</w:t>
      </w:r>
      <w:r w:rsidR="00F453B6">
        <w:rPr>
          <w:rFonts w:ascii="Times New Roman" w:hAnsi="Times New Roman" w:cs="Times New Roman"/>
          <w:color w:val="000000"/>
          <w:shd w:val="clear" w:color="auto" w:fill="FFFFFF"/>
        </w:rPr>
        <w:t xml:space="preserve"> and 2 </w:t>
      </w:r>
      <w:r w:rsidR="00F453B6" w:rsidRPr="00F453B6">
        <w:rPr>
          <w:rFonts w:ascii="Times New Roman" w:hAnsi="Times New Roman" w:cs="Times New Roman"/>
          <w:color w:val="000000"/>
          <w:shd w:val="clear" w:color="auto" w:fill="FFFFFF"/>
        </w:rPr>
        <w:t>μm</w:t>
      </w:r>
      <w:r w:rsidR="00F453B6">
        <w:rPr>
          <w:rFonts w:ascii="Times New Roman" w:hAnsi="Times New Roman" w:cs="Times New Roman"/>
          <w:color w:val="000000"/>
          <w:shd w:val="clear" w:color="auto" w:fill="FFFFFF"/>
        </w:rPr>
        <w:t>)</w:t>
      </w:r>
      <w:r w:rsidR="00017662">
        <w:rPr>
          <w:rFonts w:ascii="Times New Roman" w:hAnsi="Times New Roman" w:cs="Times New Roman"/>
          <w:color w:val="000000"/>
          <w:shd w:val="clear" w:color="auto" w:fill="FFFFFF"/>
        </w:rPr>
        <w:t xml:space="preserve"> are shown in figure 2. </w:t>
      </w:r>
      <w:r w:rsidR="00276F36">
        <w:rPr>
          <w:rFonts w:ascii="Times New Roman" w:hAnsi="Times New Roman" w:cs="Times New Roman"/>
          <w:color w:val="000000"/>
          <w:shd w:val="clear" w:color="auto" w:fill="FFFFFF"/>
        </w:rPr>
        <w:t>Samples exposed to smaller aerosol particles tend to have more near-acini compartments with particle deposition close</w:t>
      </w:r>
      <w:r w:rsidR="00F453B6">
        <w:rPr>
          <w:rFonts w:ascii="Times New Roman" w:hAnsi="Times New Roman" w:cs="Times New Roman" w:hint="eastAsia"/>
          <w:color w:val="000000"/>
          <w:shd w:val="clear" w:color="auto" w:fill="FFFFFF"/>
        </w:rPr>
        <w:t>r</w:t>
      </w:r>
      <w:r w:rsidR="00276F36">
        <w:rPr>
          <w:rFonts w:ascii="Times New Roman" w:hAnsi="Times New Roman" w:cs="Times New Roman"/>
          <w:color w:val="000000"/>
          <w:shd w:val="clear" w:color="auto" w:fill="FFFFFF"/>
        </w:rPr>
        <w:t xml:space="preserve"> to the mean</w:t>
      </w:r>
      <w:r w:rsidR="00F453B6">
        <w:rPr>
          <w:rFonts w:ascii="Times New Roman" w:hAnsi="Times New Roman" w:cs="Times New Roman"/>
          <w:color w:val="000000"/>
          <w:shd w:val="clear" w:color="auto" w:fill="FFFFFF"/>
        </w:rPr>
        <w:t>, indicating a more homogeneous distribution. On the contrary, samples exposed to larger aerosol particles tend to have more near-acini compartments with denser depositions, indicating that heterogeneity is introduced with respect to increasing particle size. T</w:t>
      </w:r>
      <w:r w:rsidR="00980761">
        <w:rPr>
          <w:rFonts w:ascii="Times New Roman" w:hAnsi="Times New Roman" w:cs="Times New Roman"/>
          <w:color w:val="000000"/>
          <w:shd w:val="clear" w:color="auto" w:fill="FFFFFF"/>
        </w:rPr>
        <w:t xml:space="preserve">he skewness </w:t>
      </w:r>
      <w:r w:rsidR="00DF2E61">
        <w:rPr>
          <w:rFonts w:ascii="Times New Roman" w:hAnsi="Times New Roman" w:cs="Times New Roman"/>
          <w:color w:val="000000"/>
          <w:shd w:val="clear" w:color="auto" w:fill="FFFFFF"/>
        </w:rPr>
        <w:t xml:space="preserve">and standard deviation </w:t>
      </w:r>
      <w:r w:rsidR="00980761">
        <w:rPr>
          <w:rFonts w:ascii="Times New Roman" w:hAnsi="Times New Roman" w:cs="Times New Roman"/>
          <w:color w:val="000000"/>
          <w:shd w:val="clear" w:color="auto" w:fill="FFFFFF"/>
        </w:rPr>
        <w:t xml:space="preserve">of near-acini particle distributions of all mice samples </w:t>
      </w:r>
      <w:r w:rsidR="00DF2E61">
        <w:rPr>
          <w:rFonts w:ascii="Times New Roman" w:hAnsi="Times New Roman" w:cs="Times New Roman"/>
          <w:color w:val="000000"/>
          <w:shd w:val="clear" w:color="auto" w:fill="FFFFFF"/>
        </w:rPr>
        <w:t>are</w:t>
      </w:r>
      <w:r w:rsidR="00980761">
        <w:rPr>
          <w:rFonts w:ascii="Times New Roman" w:hAnsi="Times New Roman" w:cs="Times New Roman"/>
          <w:color w:val="000000"/>
          <w:shd w:val="clear" w:color="auto" w:fill="FFFFFF"/>
        </w:rPr>
        <w:t xml:space="preserve"> calculated and plotted against particle size. Statistically, a positive skewness indicates that the distribution is right-skewed, and a numerically large skewness shows that more compartments have denser particle deposition compared to average.</w:t>
      </w:r>
      <w:r w:rsidR="00DF2E61">
        <w:rPr>
          <w:rFonts w:ascii="Times New Roman" w:hAnsi="Times New Roman" w:cs="Times New Roman"/>
          <w:color w:val="000000"/>
          <w:shd w:val="clear" w:color="auto" w:fill="FFFFFF"/>
        </w:rPr>
        <w:t xml:space="preserve"> </w:t>
      </w:r>
    </w:p>
    <w:p w14:paraId="5518B13C" w14:textId="77777777" w:rsidR="000B54EC" w:rsidRDefault="000B54EC" w:rsidP="004D5B63">
      <w:pPr>
        <w:autoSpaceDE w:val="0"/>
        <w:autoSpaceDN w:val="0"/>
        <w:adjustRightInd w:val="0"/>
        <w:spacing w:after="0" w:line="480" w:lineRule="auto"/>
        <w:rPr>
          <w:rFonts w:ascii="Times New Roman" w:hAnsi="Times New Roman" w:cs="Times New Roman"/>
          <w:color w:val="000000"/>
          <w:shd w:val="clear" w:color="auto" w:fill="FFFFFF"/>
        </w:rPr>
      </w:pPr>
    </w:p>
    <w:p w14:paraId="1EB42E9F" w14:textId="2BBFCDF5" w:rsidR="001147A2" w:rsidRDefault="00DF7907">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Previous studies have shown that t</w:t>
      </w:r>
      <w:r w:rsidR="000B54EC">
        <w:rPr>
          <w:rFonts w:ascii="Times New Roman" w:hAnsi="Times New Roman" w:cs="Times New Roman"/>
          <w:color w:val="000000"/>
          <w:shd w:val="clear" w:color="auto" w:fill="FFFFFF"/>
        </w:rPr>
        <w:t xml:space="preserve">he likelihood of forming </w:t>
      </w:r>
      <w:r w:rsidR="000B54EC">
        <w:rPr>
          <w:rFonts w:ascii="Times New Roman" w:hAnsi="Times New Roman" w:cs="Times New Roman" w:hint="eastAsia"/>
          <w:color w:val="000000"/>
          <w:shd w:val="clear" w:color="auto" w:fill="FFFFFF"/>
        </w:rPr>
        <w:t>localized</w:t>
      </w:r>
      <w:r w:rsidR="000B54EC">
        <w:rPr>
          <w:rFonts w:ascii="Times New Roman" w:hAnsi="Times New Roman" w:cs="Times New Roman"/>
          <w:color w:val="000000"/>
          <w:shd w:val="clear" w:color="auto" w:fill="FFFFFF"/>
        </w:rPr>
        <w:t xml:space="preserve"> area of depositio</w:t>
      </w:r>
      <w:r>
        <w:rPr>
          <w:rFonts w:ascii="Times New Roman" w:hAnsi="Times New Roman" w:cs="Times New Roman"/>
          <w:color w:val="000000"/>
          <w:shd w:val="clear" w:color="auto" w:fill="FFFFFF"/>
        </w:rPr>
        <w:t>n</w:t>
      </w:r>
      <w:r w:rsidR="000B54EC">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is correlated to </w:t>
      </w:r>
      <w:r w:rsidR="000B54EC">
        <w:rPr>
          <w:rFonts w:ascii="Times New Roman" w:hAnsi="Times New Roman" w:cs="Times New Roman"/>
          <w:color w:val="000000"/>
          <w:shd w:val="clear" w:color="auto" w:fill="FFFFFF"/>
        </w:rPr>
        <w:t>the skewness of the particle deposition distribution among all near-acini compartments. (</w:t>
      </w:r>
      <w:r w:rsidR="000B54EC" w:rsidRPr="00DC641D">
        <w:rPr>
          <w:rFonts w:ascii="Times New Roman" w:hAnsi="Times New Roman" w:cs="Times New Roman"/>
          <w:color w:val="000000"/>
          <w:shd w:val="clear" w:color="auto" w:fill="FFFFFF"/>
        </w:rPr>
        <w:t>Darquenne et.al</w:t>
      </w:r>
      <w:r w:rsidR="000B54E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00DF2E61">
        <w:rPr>
          <w:rFonts w:ascii="Times New Roman" w:hAnsi="Times New Roman" w:cs="Times New Roman"/>
          <w:color w:val="000000"/>
          <w:shd w:val="clear" w:color="auto" w:fill="FFFFFF"/>
        </w:rPr>
        <w:t>As shown in figure 3A, there is a positive non-linear correlation between skewness and particle size</w:t>
      </w:r>
      <w:r w:rsidR="000B54EC">
        <w:rPr>
          <w:rFonts w:ascii="Times New Roman" w:hAnsi="Times New Roman" w:cs="Times New Roman"/>
          <w:color w:val="000000"/>
          <w:shd w:val="clear" w:color="auto" w:fill="FFFFFF"/>
        </w:rPr>
        <w:t xml:space="preserve">. This indicates that as particle sizes increase, </w:t>
      </w:r>
      <w:r>
        <w:rPr>
          <w:rFonts w:ascii="Times New Roman" w:hAnsi="Times New Roman" w:cs="Times New Roman"/>
          <w:color w:val="000000"/>
          <w:shd w:val="clear" w:color="auto" w:fill="FFFFFF"/>
        </w:rPr>
        <w:t xml:space="preserve">the distributions tend to be skewed more towards the right, with more compartments with particle depositions above average. On the same note, as particle size increases, a more scattered distribution is observed, evident in Figure 3B. Therefore, it is shown that the association between increasing particle size and </w:t>
      </w:r>
      <w:r w:rsidR="00DF267E">
        <w:rPr>
          <w:rFonts w:ascii="Times New Roman" w:hAnsi="Times New Roman" w:cs="Times New Roman"/>
          <w:color w:val="000000"/>
          <w:shd w:val="clear" w:color="auto" w:fill="FFFFFF"/>
        </w:rPr>
        <w:t xml:space="preserve">heterogeneity at the lobar level persists at the near-acini level. Even </w:t>
      </w:r>
      <w:r w:rsidR="00DF267E">
        <w:rPr>
          <w:rFonts w:ascii="Times New Roman" w:hAnsi="Times New Roman" w:cs="Times New Roman"/>
          <w:color w:val="000000"/>
          <w:shd w:val="clear" w:color="auto" w:fill="FFFFFF"/>
        </w:rPr>
        <w:lastRenderedPageBreak/>
        <w:t>within the micron range, varying particle sizes can introduce ineligible deviations of the density and spatial homogeneity of aerosol dosimetry measurements.</w:t>
      </w:r>
    </w:p>
    <w:p w14:paraId="40739451" w14:textId="6D7237C6" w:rsidR="001147A2" w:rsidRDefault="00DC35C0" w:rsidP="004D5B63">
      <w:pPr>
        <w:autoSpaceDE w:val="0"/>
        <w:autoSpaceDN w:val="0"/>
        <w:adjustRightInd w:val="0"/>
        <w:spacing w:after="0" w:line="480" w:lineRule="auto"/>
        <w:rPr>
          <w:ins w:id="148" w:author="Chantal Darquenne" w:date="2020-03-04T14:32:00Z"/>
          <w:rFonts w:ascii="Times New Roman" w:hAnsi="Times New Roman" w:cs="Times New Roman"/>
          <w:color w:val="000000"/>
          <w:shd w:val="clear" w:color="auto" w:fill="FFFFFF"/>
        </w:rPr>
      </w:pPr>
      <w:ins w:id="149" w:author="Chantal Darquenne" w:date="2020-02-24T09:29:00Z">
        <w:r>
          <w:rPr>
            <w:rFonts w:ascii="Times New Roman" w:hAnsi="Times New Roman" w:cs="Times New Roman"/>
            <w:color w:val="000000"/>
            <w:shd w:val="clear" w:color="auto" w:fill="FFFFFF"/>
          </w:rPr>
          <w:t>Fractal analysis?</w:t>
        </w:r>
      </w:ins>
    </w:p>
    <w:p w14:paraId="51D28DA8" w14:textId="77777777" w:rsidR="00E56159" w:rsidRDefault="00E56159" w:rsidP="004D5B63">
      <w:pPr>
        <w:autoSpaceDE w:val="0"/>
        <w:autoSpaceDN w:val="0"/>
        <w:adjustRightInd w:val="0"/>
        <w:spacing w:after="0" w:line="480" w:lineRule="auto"/>
        <w:rPr>
          <w:rFonts w:ascii="Times New Roman" w:hAnsi="Times New Roman" w:cs="Times New Roman"/>
          <w:color w:val="000000"/>
          <w:shd w:val="clear" w:color="auto" w:fill="FFFFFF"/>
        </w:rPr>
      </w:pPr>
      <w:bookmarkStart w:id="150" w:name="_GoBack"/>
      <w:bookmarkEnd w:id="150"/>
    </w:p>
    <w:p w14:paraId="57E152AD" w14:textId="036A68B1" w:rsidR="001147A2" w:rsidRPr="008E04D0" w:rsidRDefault="008016C5">
      <w:pPr>
        <w:autoSpaceDE w:val="0"/>
        <w:autoSpaceDN w:val="0"/>
        <w:adjustRightInd w:val="0"/>
        <w:spacing w:after="0" w:line="480" w:lineRule="auto"/>
        <w:rPr>
          <w:rFonts w:ascii="Times New Roman" w:hAnsi="Times New Roman" w:cs="Times New Roman"/>
          <w:b/>
          <w:bCs/>
        </w:rPr>
      </w:pPr>
      <w:r w:rsidRPr="008016C5">
        <w:rPr>
          <w:rFonts w:ascii="Times New Roman" w:hAnsi="Times New Roman" w:cs="Times New Roman"/>
          <w:b/>
          <w:bCs/>
        </w:rPr>
        <w:t>4.</w:t>
      </w:r>
      <w:r>
        <w:rPr>
          <w:rFonts w:ascii="Times New Roman" w:hAnsi="Times New Roman" w:cs="Times New Roman"/>
          <w:b/>
          <w:bCs/>
        </w:rPr>
        <w:t xml:space="preserve">  CONCLUSION</w:t>
      </w:r>
    </w:p>
    <w:p w14:paraId="3134546A" w14:textId="47F7197E" w:rsidR="001147A2" w:rsidRDefault="001147A2"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Analysis was performed on the newly available lapdMouse database to determine the special heterogeneity of aerosol deposition at lobar scale and near-acini scale. </w:t>
      </w:r>
      <w:r w:rsidRPr="001147A2">
        <w:rPr>
          <w:rFonts w:ascii="Times New Roman" w:hAnsi="Times New Roman" w:cs="Times New Roman"/>
          <w:color w:val="000000"/>
          <w:shd w:val="clear" w:color="auto" w:fill="FFFFFF"/>
        </w:rPr>
        <w:t>There was an uneven distribution of deposited particles among the lobes of the mouse lung.</w:t>
      </w:r>
      <w:r>
        <w:rPr>
          <w:rFonts w:ascii="Times New Roman" w:hAnsi="Times New Roman" w:cs="Times New Roman"/>
          <w:color w:val="000000"/>
          <w:shd w:val="clear" w:color="auto" w:fill="FFFFFF"/>
        </w:rPr>
        <w:t xml:space="preserve"> Particularly, cranial lobe receives higher deposition comparing to its volume, and caudal and accessory lobes receive lower deposition. </w:t>
      </w:r>
      <w:r w:rsidRPr="001147A2">
        <w:rPr>
          <w:rFonts w:ascii="Times New Roman" w:hAnsi="Times New Roman" w:cs="Times New Roman"/>
          <w:color w:val="000000"/>
          <w:shd w:val="clear" w:color="auto" w:fill="FFFFFF"/>
        </w:rPr>
        <w:t>The unevenness increased with increasing particle size</w:t>
      </w:r>
      <w:r>
        <w:rPr>
          <w:rFonts w:ascii="Times New Roman" w:hAnsi="Times New Roman" w:cs="Times New Roman"/>
          <w:color w:val="000000"/>
          <w:shd w:val="clear" w:color="auto" w:fill="FFFFFF"/>
        </w:rPr>
        <w:t xml:space="preserve"> (0.5 – 1 </w:t>
      </w:r>
      <w:r w:rsidRPr="00BB2328">
        <w:rPr>
          <w:rFonts w:ascii="Times New Roman" w:hAnsi="Times New Roman" w:cs="Times New Roman"/>
          <w:color w:val="000000" w:themeColor="text1"/>
          <w:shd w:val="clear" w:color="auto" w:fill="FFFFFF"/>
        </w:rPr>
        <w:t>µm</w:t>
      </w:r>
      <w:r>
        <w:rPr>
          <w:rFonts w:ascii="Times New Roman" w:hAnsi="Times New Roman" w:cs="Times New Roman"/>
          <w:color w:val="000000"/>
          <w:shd w:val="clear" w:color="auto" w:fill="FFFFFF"/>
        </w:rPr>
        <w:t>)</w:t>
      </w:r>
      <w:r w:rsidRPr="001147A2">
        <w:rPr>
          <w:rFonts w:ascii="Times New Roman" w:hAnsi="Times New Roman" w:cs="Times New Roman"/>
          <w:color w:val="000000"/>
          <w:shd w:val="clear" w:color="auto" w:fill="FFFFFF"/>
        </w:rPr>
        <w:t>. Depending on the lobe, individual lobe analysis to determine overall deposition may either underestimate or overestimate total lung burden, at least for particles in the micron size range.</w:t>
      </w:r>
      <w:r w:rsidR="00C404BB">
        <w:rPr>
          <w:rFonts w:ascii="Times New Roman" w:hAnsi="Times New Roman" w:cs="Times New Roman"/>
          <w:color w:val="000000"/>
          <w:shd w:val="clear" w:color="auto" w:fill="FFFFFF"/>
        </w:rPr>
        <w:t xml:space="preserve"> </w:t>
      </w:r>
      <w:r w:rsidR="00C404BB" w:rsidRPr="00C404BB">
        <w:rPr>
          <w:rFonts w:ascii="Times New Roman" w:hAnsi="Times New Roman" w:cs="Times New Roman"/>
          <w:color w:val="000000"/>
          <w:shd w:val="clear" w:color="auto" w:fill="FFFFFF"/>
        </w:rPr>
        <w:t>At near acini level, larger particle size was associated with higher likeness of formation of hot spots and a less uniform spatial distribution of particle deposition.</w:t>
      </w:r>
    </w:p>
    <w:p w14:paraId="5A751AD4" w14:textId="336CA3A2" w:rsidR="002D5F42" w:rsidRDefault="002D5F42" w:rsidP="004D5B63">
      <w:pPr>
        <w:autoSpaceDE w:val="0"/>
        <w:autoSpaceDN w:val="0"/>
        <w:adjustRightInd w:val="0"/>
        <w:spacing w:after="0" w:line="480" w:lineRule="auto"/>
        <w:rPr>
          <w:rFonts w:ascii="Times New Roman" w:hAnsi="Times New Roman" w:cs="Times New Roman"/>
          <w:color w:val="000000"/>
          <w:shd w:val="clear" w:color="auto" w:fill="FFFFFF"/>
        </w:rPr>
      </w:pPr>
    </w:p>
    <w:p w14:paraId="78A56F6D" w14:textId="1F90D0ED" w:rsidR="00DF267E" w:rsidRDefault="0015148D" w:rsidP="004D5B63">
      <w:pPr>
        <w:autoSpaceDE w:val="0"/>
        <w:autoSpaceDN w:val="0"/>
        <w:adjustRightInd w:val="0"/>
        <w:spacing w:after="0" w:line="480" w:lineRule="auto"/>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ACKNOWLEDGEMENTS</w:t>
      </w:r>
    </w:p>
    <w:p w14:paraId="3EFCCA66" w14:textId="54C1B9D7" w:rsidR="00DF267E" w:rsidRPr="00980761" w:rsidRDefault="0015148D" w:rsidP="008E04D0">
      <w:pPr>
        <w:spacing w:line="480" w:lineRule="auto"/>
        <w:rPr>
          <w:rFonts w:ascii="Times New Roman" w:hAnsi="Times New Roman" w:cs="Times New Roman"/>
          <w:color w:val="000000"/>
          <w:shd w:val="clear" w:color="auto" w:fill="FFFFFF"/>
        </w:rPr>
      </w:pPr>
      <w:r w:rsidRPr="00D5489E">
        <w:rPr>
          <w:rFonts w:ascii="Times New Roman" w:hAnsi="Times New Roman" w:cs="Times New Roman"/>
        </w:rPr>
        <w:t xml:space="preserve">The study was </w:t>
      </w:r>
      <w:r>
        <w:rPr>
          <w:rFonts w:ascii="Times New Roman" w:hAnsi="Times New Roman" w:cs="Times New Roman"/>
        </w:rPr>
        <w:t xml:space="preserve">partially </w:t>
      </w:r>
      <w:r w:rsidRPr="00D5489E">
        <w:rPr>
          <w:rFonts w:ascii="Times New Roman" w:hAnsi="Times New Roman" w:cs="Times New Roman"/>
        </w:rPr>
        <w:t>funded by U01ES028669 from NIEHS at NIH</w:t>
      </w:r>
    </w:p>
    <w:sectPr w:rsidR="00DF267E" w:rsidRPr="009807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4AAF2" w14:textId="77777777" w:rsidR="004A18ED" w:rsidRDefault="004A18ED" w:rsidP="009806AC">
      <w:pPr>
        <w:spacing w:after="0" w:line="240" w:lineRule="auto"/>
      </w:pPr>
      <w:r>
        <w:separator/>
      </w:r>
    </w:p>
  </w:endnote>
  <w:endnote w:type="continuationSeparator" w:id="0">
    <w:p w14:paraId="1F1CE84A" w14:textId="77777777" w:rsidR="004A18ED" w:rsidRDefault="004A18ED" w:rsidP="00980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F06A0" w14:textId="77777777" w:rsidR="004A18ED" w:rsidRDefault="004A18ED" w:rsidP="009806AC">
      <w:pPr>
        <w:spacing w:after="0" w:line="240" w:lineRule="auto"/>
      </w:pPr>
      <w:r>
        <w:separator/>
      </w:r>
    </w:p>
  </w:footnote>
  <w:footnote w:type="continuationSeparator" w:id="0">
    <w:p w14:paraId="69F472D9" w14:textId="77777777" w:rsidR="004A18ED" w:rsidRDefault="004A18ED" w:rsidP="00980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10CEE"/>
    <w:multiLevelType w:val="multilevel"/>
    <w:tmpl w:val="647A104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ntal Darquenne">
    <w15:presenceInfo w15:providerId="None" w15:userId="Chantal Darquenne"/>
  </w15:person>
  <w15:person w15:author="Darquenne, Chantal">
    <w15:presenceInfo w15:providerId="AD" w15:userId="S::cdarquenne@health.ucsd.edu::706f83d8-02a6-4ba2-b96b-e6874b19d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95"/>
    <w:rsid w:val="00017662"/>
    <w:rsid w:val="00017E5B"/>
    <w:rsid w:val="000443F7"/>
    <w:rsid w:val="00055B89"/>
    <w:rsid w:val="00076660"/>
    <w:rsid w:val="0009176B"/>
    <w:rsid w:val="000A18EC"/>
    <w:rsid w:val="000B5106"/>
    <w:rsid w:val="000B54EC"/>
    <w:rsid w:val="000E78BD"/>
    <w:rsid w:val="000F5543"/>
    <w:rsid w:val="001147A2"/>
    <w:rsid w:val="0015148D"/>
    <w:rsid w:val="001742FE"/>
    <w:rsid w:val="00181C3C"/>
    <w:rsid w:val="001D1F91"/>
    <w:rsid w:val="001E2959"/>
    <w:rsid w:val="001F0015"/>
    <w:rsid w:val="00200B04"/>
    <w:rsid w:val="00213D76"/>
    <w:rsid w:val="00214D7E"/>
    <w:rsid w:val="00244A28"/>
    <w:rsid w:val="00276F36"/>
    <w:rsid w:val="00287B70"/>
    <w:rsid w:val="00287BB9"/>
    <w:rsid w:val="002D5F42"/>
    <w:rsid w:val="002E3621"/>
    <w:rsid w:val="002F3656"/>
    <w:rsid w:val="002F4659"/>
    <w:rsid w:val="0030766A"/>
    <w:rsid w:val="00313E2A"/>
    <w:rsid w:val="003209BD"/>
    <w:rsid w:val="003305A6"/>
    <w:rsid w:val="003417EE"/>
    <w:rsid w:val="0039298B"/>
    <w:rsid w:val="003A2603"/>
    <w:rsid w:val="003A2700"/>
    <w:rsid w:val="003B004D"/>
    <w:rsid w:val="003B014D"/>
    <w:rsid w:val="003D5121"/>
    <w:rsid w:val="003E159E"/>
    <w:rsid w:val="003E5E82"/>
    <w:rsid w:val="003E7232"/>
    <w:rsid w:val="0041759E"/>
    <w:rsid w:val="0042085D"/>
    <w:rsid w:val="0042710A"/>
    <w:rsid w:val="00427E55"/>
    <w:rsid w:val="00450F12"/>
    <w:rsid w:val="00455B8C"/>
    <w:rsid w:val="0046656D"/>
    <w:rsid w:val="004847D4"/>
    <w:rsid w:val="004A18ED"/>
    <w:rsid w:val="004B2393"/>
    <w:rsid w:val="004B53F6"/>
    <w:rsid w:val="004C56D9"/>
    <w:rsid w:val="004D5AEF"/>
    <w:rsid w:val="004D5B63"/>
    <w:rsid w:val="004F48FF"/>
    <w:rsid w:val="004F7847"/>
    <w:rsid w:val="00500176"/>
    <w:rsid w:val="005249C8"/>
    <w:rsid w:val="005463C7"/>
    <w:rsid w:val="0055078F"/>
    <w:rsid w:val="00560DE8"/>
    <w:rsid w:val="00574078"/>
    <w:rsid w:val="005C36C6"/>
    <w:rsid w:val="005D4773"/>
    <w:rsid w:val="005E3AD1"/>
    <w:rsid w:val="005E609B"/>
    <w:rsid w:val="005F6D8F"/>
    <w:rsid w:val="005F6DD8"/>
    <w:rsid w:val="006203CC"/>
    <w:rsid w:val="00626884"/>
    <w:rsid w:val="00661DE1"/>
    <w:rsid w:val="0066672F"/>
    <w:rsid w:val="00671530"/>
    <w:rsid w:val="00683EF5"/>
    <w:rsid w:val="00697557"/>
    <w:rsid w:val="006B0BED"/>
    <w:rsid w:val="006B2D75"/>
    <w:rsid w:val="006C1BF2"/>
    <w:rsid w:val="006D29B5"/>
    <w:rsid w:val="006D73DE"/>
    <w:rsid w:val="006F2889"/>
    <w:rsid w:val="006F5447"/>
    <w:rsid w:val="0070146A"/>
    <w:rsid w:val="007204CA"/>
    <w:rsid w:val="007345A9"/>
    <w:rsid w:val="00751E77"/>
    <w:rsid w:val="00762CCF"/>
    <w:rsid w:val="00763238"/>
    <w:rsid w:val="00773A43"/>
    <w:rsid w:val="00777BFE"/>
    <w:rsid w:val="007D6B04"/>
    <w:rsid w:val="007E1704"/>
    <w:rsid w:val="007F5C1C"/>
    <w:rsid w:val="00800355"/>
    <w:rsid w:val="0080052B"/>
    <w:rsid w:val="008016C5"/>
    <w:rsid w:val="00803501"/>
    <w:rsid w:val="00813E76"/>
    <w:rsid w:val="00836280"/>
    <w:rsid w:val="0084205F"/>
    <w:rsid w:val="008641C1"/>
    <w:rsid w:val="008704BF"/>
    <w:rsid w:val="008B261E"/>
    <w:rsid w:val="008B7748"/>
    <w:rsid w:val="008C5750"/>
    <w:rsid w:val="008D29F8"/>
    <w:rsid w:val="008E04D0"/>
    <w:rsid w:val="008E69E1"/>
    <w:rsid w:val="008F77A3"/>
    <w:rsid w:val="009071F1"/>
    <w:rsid w:val="00914C0E"/>
    <w:rsid w:val="00915551"/>
    <w:rsid w:val="00924E13"/>
    <w:rsid w:val="00932802"/>
    <w:rsid w:val="00940E56"/>
    <w:rsid w:val="009473F8"/>
    <w:rsid w:val="009806AC"/>
    <w:rsid w:val="00980761"/>
    <w:rsid w:val="00980D1B"/>
    <w:rsid w:val="00992772"/>
    <w:rsid w:val="009A7503"/>
    <w:rsid w:val="009B094D"/>
    <w:rsid w:val="009B6A69"/>
    <w:rsid w:val="009D6C55"/>
    <w:rsid w:val="009F2A92"/>
    <w:rsid w:val="009F4923"/>
    <w:rsid w:val="00A161F4"/>
    <w:rsid w:val="00A22F9E"/>
    <w:rsid w:val="00A30242"/>
    <w:rsid w:val="00A3749A"/>
    <w:rsid w:val="00A66E44"/>
    <w:rsid w:val="00A8150E"/>
    <w:rsid w:val="00A944C4"/>
    <w:rsid w:val="00AC39F9"/>
    <w:rsid w:val="00AD52D5"/>
    <w:rsid w:val="00B06D3C"/>
    <w:rsid w:val="00B07EEB"/>
    <w:rsid w:val="00B45CCB"/>
    <w:rsid w:val="00BB2328"/>
    <w:rsid w:val="00BD5C90"/>
    <w:rsid w:val="00C10957"/>
    <w:rsid w:val="00C17BE7"/>
    <w:rsid w:val="00C404BB"/>
    <w:rsid w:val="00C53FFF"/>
    <w:rsid w:val="00C65C21"/>
    <w:rsid w:val="00C85E19"/>
    <w:rsid w:val="00C9179A"/>
    <w:rsid w:val="00C9343C"/>
    <w:rsid w:val="00CD4DF9"/>
    <w:rsid w:val="00CE0C1D"/>
    <w:rsid w:val="00D14EF9"/>
    <w:rsid w:val="00D154B4"/>
    <w:rsid w:val="00D20147"/>
    <w:rsid w:val="00D36872"/>
    <w:rsid w:val="00D44F53"/>
    <w:rsid w:val="00D56E97"/>
    <w:rsid w:val="00DB2E08"/>
    <w:rsid w:val="00DB7221"/>
    <w:rsid w:val="00DB7A2C"/>
    <w:rsid w:val="00DC35C0"/>
    <w:rsid w:val="00DC641D"/>
    <w:rsid w:val="00DC7568"/>
    <w:rsid w:val="00DD6956"/>
    <w:rsid w:val="00DE3F2A"/>
    <w:rsid w:val="00DE4F78"/>
    <w:rsid w:val="00DE5E0E"/>
    <w:rsid w:val="00DF267E"/>
    <w:rsid w:val="00DF2E61"/>
    <w:rsid w:val="00DF7907"/>
    <w:rsid w:val="00E06C53"/>
    <w:rsid w:val="00E27150"/>
    <w:rsid w:val="00E35E62"/>
    <w:rsid w:val="00E40195"/>
    <w:rsid w:val="00E46612"/>
    <w:rsid w:val="00E541AA"/>
    <w:rsid w:val="00E56159"/>
    <w:rsid w:val="00E6561B"/>
    <w:rsid w:val="00EB0478"/>
    <w:rsid w:val="00EB3388"/>
    <w:rsid w:val="00EC284C"/>
    <w:rsid w:val="00EC7E8A"/>
    <w:rsid w:val="00ED3865"/>
    <w:rsid w:val="00ED419C"/>
    <w:rsid w:val="00ED4290"/>
    <w:rsid w:val="00EF621C"/>
    <w:rsid w:val="00EF7559"/>
    <w:rsid w:val="00F04C25"/>
    <w:rsid w:val="00F12867"/>
    <w:rsid w:val="00F322F9"/>
    <w:rsid w:val="00F453B6"/>
    <w:rsid w:val="00F50A45"/>
    <w:rsid w:val="00F513AF"/>
    <w:rsid w:val="00F73339"/>
    <w:rsid w:val="00F74209"/>
    <w:rsid w:val="00F828AC"/>
    <w:rsid w:val="00FA2CAD"/>
    <w:rsid w:val="00FA7CA8"/>
    <w:rsid w:val="00FC2FBB"/>
    <w:rsid w:val="00FC3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9048C"/>
  <w15:chartTrackingRefBased/>
  <w15:docId w15:val="{E74ACDBB-9B7C-4ED3-A349-D6F89FC9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CCB"/>
    <w:rPr>
      <w:color w:val="0563C1" w:themeColor="hyperlink"/>
      <w:u w:val="single"/>
    </w:rPr>
  </w:style>
  <w:style w:type="character" w:styleId="FollowedHyperlink">
    <w:name w:val="FollowedHyperlink"/>
    <w:basedOn w:val="DefaultParagraphFont"/>
    <w:uiPriority w:val="99"/>
    <w:semiHidden/>
    <w:unhideWhenUsed/>
    <w:rsid w:val="009F4923"/>
    <w:rPr>
      <w:color w:val="954F72" w:themeColor="followedHyperlink"/>
      <w:u w:val="single"/>
    </w:rPr>
  </w:style>
  <w:style w:type="paragraph" w:styleId="BalloonText">
    <w:name w:val="Balloon Text"/>
    <w:basedOn w:val="Normal"/>
    <w:link w:val="BalloonTextChar"/>
    <w:uiPriority w:val="99"/>
    <w:semiHidden/>
    <w:unhideWhenUsed/>
    <w:rsid w:val="004D5B6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5B63"/>
    <w:rPr>
      <w:rFonts w:ascii="Times New Roman" w:hAnsi="Times New Roman" w:cs="Times New Roman"/>
      <w:sz w:val="18"/>
      <w:szCs w:val="18"/>
    </w:rPr>
  </w:style>
  <w:style w:type="paragraph" w:styleId="ListParagraph">
    <w:name w:val="List Paragraph"/>
    <w:basedOn w:val="Normal"/>
    <w:uiPriority w:val="34"/>
    <w:qFormat/>
    <w:rsid w:val="009B6A69"/>
    <w:pPr>
      <w:ind w:left="720"/>
      <w:contextualSpacing/>
    </w:pPr>
  </w:style>
  <w:style w:type="paragraph" w:styleId="Revision">
    <w:name w:val="Revision"/>
    <w:hidden/>
    <w:uiPriority w:val="99"/>
    <w:semiHidden/>
    <w:rsid w:val="00E06C53"/>
    <w:pPr>
      <w:spacing w:after="0" w:line="240" w:lineRule="auto"/>
    </w:pPr>
  </w:style>
  <w:style w:type="character" w:styleId="PlaceholderText">
    <w:name w:val="Placeholder Text"/>
    <w:basedOn w:val="DefaultParagraphFont"/>
    <w:uiPriority w:val="99"/>
    <w:semiHidden/>
    <w:rsid w:val="006203CC"/>
    <w:rPr>
      <w:color w:val="808080"/>
    </w:rPr>
  </w:style>
  <w:style w:type="paragraph" w:styleId="Date">
    <w:name w:val="Date"/>
    <w:basedOn w:val="Normal"/>
    <w:next w:val="Normal"/>
    <w:link w:val="DateChar"/>
    <w:uiPriority w:val="99"/>
    <w:semiHidden/>
    <w:unhideWhenUsed/>
    <w:rsid w:val="008016C5"/>
  </w:style>
  <w:style w:type="character" w:customStyle="1" w:styleId="DateChar">
    <w:name w:val="Date Char"/>
    <w:basedOn w:val="DefaultParagraphFont"/>
    <w:link w:val="Date"/>
    <w:uiPriority w:val="99"/>
    <w:semiHidden/>
    <w:rsid w:val="008016C5"/>
  </w:style>
  <w:style w:type="paragraph" w:styleId="Header">
    <w:name w:val="header"/>
    <w:basedOn w:val="Normal"/>
    <w:link w:val="HeaderChar"/>
    <w:uiPriority w:val="99"/>
    <w:unhideWhenUsed/>
    <w:rsid w:val="00980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AC"/>
  </w:style>
  <w:style w:type="paragraph" w:styleId="Footer">
    <w:name w:val="footer"/>
    <w:basedOn w:val="Normal"/>
    <w:link w:val="FooterChar"/>
    <w:uiPriority w:val="99"/>
    <w:unhideWhenUsed/>
    <w:rsid w:val="00980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186685">
      <w:bodyDiv w:val="1"/>
      <w:marLeft w:val="0"/>
      <w:marRight w:val="0"/>
      <w:marTop w:val="0"/>
      <w:marBottom w:val="0"/>
      <w:divBdr>
        <w:top w:val="none" w:sz="0" w:space="0" w:color="auto"/>
        <w:left w:val="none" w:sz="0" w:space="0" w:color="auto"/>
        <w:bottom w:val="none" w:sz="0" w:space="0" w:color="auto"/>
        <w:right w:val="none" w:sz="0" w:space="0" w:color="auto"/>
      </w:divBdr>
      <w:divsChild>
        <w:div w:id="1342049972">
          <w:marLeft w:val="720"/>
          <w:marRight w:val="0"/>
          <w:marTop w:val="173"/>
          <w:marBottom w:val="120"/>
          <w:divBdr>
            <w:top w:val="none" w:sz="0" w:space="0" w:color="auto"/>
            <w:left w:val="none" w:sz="0" w:space="0" w:color="auto"/>
            <w:bottom w:val="none" w:sz="0" w:space="0" w:color="auto"/>
            <w:right w:val="none" w:sz="0" w:space="0" w:color="auto"/>
          </w:divBdr>
        </w:div>
      </w:divsChild>
    </w:div>
    <w:div w:id="1019047239">
      <w:bodyDiv w:val="1"/>
      <w:marLeft w:val="0"/>
      <w:marRight w:val="0"/>
      <w:marTop w:val="0"/>
      <w:marBottom w:val="0"/>
      <w:divBdr>
        <w:top w:val="none" w:sz="0" w:space="0" w:color="auto"/>
        <w:left w:val="none" w:sz="0" w:space="0" w:color="auto"/>
        <w:bottom w:val="none" w:sz="0" w:space="0" w:color="auto"/>
        <w:right w:val="none" w:sz="0" w:space="0" w:color="auto"/>
      </w:divBdr>
      <w:divsChild>
        <w:div w:id="1701971489">
          <w:marLeft w:val="720"/>
          <w:marRight w:val="0"/>
          <w:marTop w:val="173"/>
          <w:marBottom w:val="120"/>
          <w:divBdr>
            <w:top w:val="none" w:sz="0" w:space="0" w:color="auto"/>
            <w:left w:val="none" w:sz="0" w:space="0" w:color="auto"/>
            <w:bottom w:val="none" w:sz="0" w:space="0" w:color="auto"/>
            <w:right w:val="none" w:sz="0" w:space="0" w:color="auto"/>
          </w:divBdr>
        </w:div>
      </w:divsChild>
    </w:div>
    <w:div w:id="201190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5820/9arg-9w5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25820/9arg-9w56" TargetMode="External"/><Relationship Id="rId4" Type="http://schemas.openxmlformats.org/officeDocument/2006/relationships/settings" Target="settings.xml"/><Relationship Id="rId9" Type="http://schemas.openxmlformats.org/officeDocument/2006/relationships/hyperlink" Target="https://doi.org/10.25820/9arg-9w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88089-B25C-824B-B20C-3EDDFA34A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Wanjun Gu</dc:creator>
  <cp:keywords/>
  <dc:description/>
  <cp:lastModifiedBy>Chantal Darquenne</cp:lastModifiedBy>
  <cp:revision>12</cp:revision>
  <dcterms:created xsi:type="dcterms:W3CDTF">2020-02-24T17:02:00Z</dcterms:created>
  <dcterms:modified xsi:type="dcterms:W3CDTF">2020-03-04T22:32:00Z</dcterms:modified>
</cp:coreProperties>
</file>