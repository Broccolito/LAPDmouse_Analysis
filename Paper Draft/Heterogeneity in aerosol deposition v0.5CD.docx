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7D4C" w14:textId="0FA28AB7"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Heterogeneity in lobar and near-acini deposition of inhaled aerosol in the mouse lung</w:t>
      </w:r>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76C2C07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8"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 xml:space="preserve">At the near-acini level, for each animal, frequency distribution is constructed using single-compartment particle depositions. The </w:t>
      </w:r>
      <w:r w:rsidR="002343FD">
        <w:rPr>
          <w:rFonts w:ascii="Times New Roman" w:hAnsi="Times New Roman" w:cs="Times New Roman"/>
          <w:color w:val="000000" w:themeColor="text1"/>
          <w:shd w:val="clear" w:color="auto" w:fill="FFFFFF"/>
        </w:rPr>
        <w:t>skew</w:t>
      </w:r>
      <w:r w:rsidR="00D36872" w:rsidRPr="00BB2328">
        <w:rPr>
          <w:rFonts w:ascii="Times New Roman" w:hAnsi="Times New Roman" w:cs="Times New Roman"/>
          <w:color w:val="000000" w:themeColor="text1"/>
          <w:shd w:val="clear" w:color="auto" w:fill="FFFFFF"/>
        </w:rPr>
        <w:t xml:space="preserve">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668DEC86"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D20147">
        <w:rPr>
          <w:rFonts w:ascii="Times New Roman" w:hAnsi="Times New Roman" w:cs="Times New Roman"/>
          <w:color w:val="000000" w:themeColor="text1"/>
          <w:shd w:val="clear" w:color="auto" w:fill="FFFFFF"/>
        </w:rPr>
        <w:t xml:space="preserve"> </w:t>
      </w:r>
      <w:r w:rsidR="00B45CCB">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D20147">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left</m:t>
            </m:r>
          </m:sub>
        </m:sSub>
      </m:oMath>
      <w:r w:rsidR="00B45CCB">
        <w:rPr>
          <w:rFonts w:ascii="Times New Roman" w:hAnsi="Times New Roman" w:cs="Times New Roman"/>
          <w:color w:val="000000" w:themeColor="text1"/>
          <w:shd w:val="clear" w:color="auto" w:fill="FFFFFF"/>
        </w:rPr>
        <w:t xml:space="preserve">(p&lt;0.01).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regressions were not </w:t>
      </w:r>
      <w:r w:rsidR="00B45CCB" w:rsidRPr="00086610">
        <w:rPr>
          <w:rFonts w:ascii="Times New Roman" w:hAnsi="Times New Roman" w:cs="Times New Roman"/>
          <w:color w:val="000000" w:themeColor="text1"/>
          <w:shd w:val="clear" w:color="auto" w:fill="FFFFFF"/>
        </w:rPr>
        <w:lastRenderedPageBreak/>
        <w:t>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w:t>
      </w:r>
      <w:r w:rsidR="002343FD">
        <w:rPr>
          <w:rFonts w:ascii="Times New Roman" w:hAnsi="Times New Roman" w:cs="Times New Roman"/>
          <w:color w:val="000000" w:themeColor="text1"/>
          <w:shd w:val="clear" w:color="auto" w:fill="FFFFFF"/>
        </w:rPr>
        <w:t>skew</w:t>
      </w:r>
      <w:r>
        <w:rPr>
          <w:rFonts w:ascii="Times New Roman" w:hAnsi="Times New Roman" w:cs="Times New Roman"/>
          <w:color w:val="000000" w:themeColor="text1"/>
          <w:shd w:val="clear" w:color="auto" w:fill="FFFFFF"/>
        </w:rPr>
        <w:t xml:space="preserve">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Varying particle sizes can introduce ineligible 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rFonts w:ascii="Times New Roman" w:hAnsi="Times New Roman" w:cs="Times New Roman"/>
          <w:b/>
        </w:rPr>
      </w:pPr>
      <w:r>
        <w:rPr>
          <w:rFonts w:ascii="Times New Roman" w:hAnsi="Times New Roman" w:cs="Times New Roman"/>
          <w:b/>
        </w:rPr>
        <w:br w:type="page"/>
      </w:r>
    </w:p>
    <w:p w14:paraId="5A949830" w14:textId="037CCC92" w:rsidR="00B45CCB" w:rsidRDefault="009B6A69" w:rsidP="009B6A69">
      <w:pPr>
        <w:pStyle w:val="ListParagraph"/>
        <w:numPr>
          <w:ilvl w:val="0"/>
          <w:numId w:val="1"/>
        </w:numPr>
        <w:spacing w:line="480" w:lineRule="auto"/>
        <w:rPr>
          <w:rFonts w:ascii="Times New Roman" w:hAnsi="Times New Roman" w:cs="Times New Roman"/>
          <w:b/>
        </w:rPr>
      </w:pPr>
      <w:r w:rsidRPr="009B6A69">
        <w:rPr>
          <w:rFonts w:ascii="Times New Roman" w:hAnsi="Times New Roman" w:cs="Times New Roman"/>
          <w:b/>
        </w:rPr>
        <w:lastRenderedPageBreak/>
        <w:t>INTRODUCTION</w:t>
      </w:r>
    </w:p>
    <w:p w14:paraId="0523B768" w14:textId="28CC0DDE" w:rsidR="00214D7E" w:rsidRDefault="00D56E97" w:rsidP="009E536A">
      <w:pPr>
        <w:autoSpaceDE w:val="0"/>
        <w:autoSpaceDN w:val="0"/>
        <w:adjustRightInd w:val="0"/>
        <w:spacing w:after="0" w:line="480" w:lineRule="auto"/>
        <w:jc w:val="both"/>
        <w:rPr>
          <w:rFonts w:ascii="Times New Roman" w:hAnsi="Times New Roman" w:cs="Times New Roman"/>
        </w:rPr>
      </w:pPr>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r>
        <w:rPr>
          <w:rFonts w:ascii="Times New Roman" w:hAnsi="Times New Roman" w:cs="Times New Roman"/>
        </w:rPr>
        <w:t xml:space="preserve"> </w:t>
      </w:r>
      <w:r w:rsidR="002E3621" w:rsidRPr="00A8150E">
        <w:rPr>
          <w:rFonts w:ascii="Times New Roman" w:hAnsi="Times New Roman" w:cs="Times New Roman"/>
        </w:rPr>
        <w:t xml:space="preserve">Animal models have long been used as surrogates to predict </w:t>
      </w:r>
      <w:r w:rsidR="00244A28">
        <w:rPr>
          <w:rFonts w:ascii="Times New Roman" w:hAnsi="Times New Roman" w:cs="Times New Roman"/>
        </w:rPr>
        <w:t xml:space="preserve">therapeutic effects in humans or </w:t>
      </w:r>
      <w:r w:rsidR="009E536A">
        <w:rPr>
          <w:rFonts w:ascii="Times New Roman" w:hAnsi="Times New Roman" w:cs="Times New Roman"/>
        </w:rPr>
        <w:t xml:space="preserve">to determine </w:t>
      </w:r>
      <w:r w:rsidR="002E3621" w:rsidRPr="00A8150E">
        <w:rPr>
          <w:rFonts w:ascii="Times New Roman" w:hAnsi="Times New Roman" w:cs="Times New Roman"/>
        </w:rPr>
        <w:t>possible adverse health effects arising from chemical and/or particulate exposures</w:t>
      </w:r>
      <w:r w:rsidR="009E536A">
        <w:rPr>
          <w:rFonts w:ascii="Times New Roman" w:hAnsi="Times New Roman" w:cs="Times New Roman"/>
        </w:rPr>
        <w:t>. M</w:t>
      </w:r>
      <w:r w:rsidR="002E3621" w:rsidRPr="00A8150E">
        <w:rPr>
          <w:rFonts w:ascii="Times New Roman" w:hAnsi="Times New Roman" w:cs="Times New Roman"/>
        </w:rPr>
        <w:t xml:space="preserve">athematical models </w:t>
      </w:r>
      <w:r w:rsidR="009E536A">
        <w:rPr>
          <w:rFonts w:ascii="Times New Roman" w:hAnsi="Times New Roman" w:cs="Times New Roman"/>
        </w:rPr>
        <w:t>have often been</w:t>
      </w:r>
      <w:r w:rsidR="002E3621" w:rsidRPr="00A8150E">
        <w:rPr>
          <w:rFonts w:ascii="Times New Roman" w:hAnsi="Times New Roman" w:cs="Times New Roman"/>
        </w:rPr>
        <w:t xml:space="preserve"> used to complement experimental studies under different exposure conditions. </w:t>
      </w:r>
      <w:r w:rsidR="009E536A">
        <w:rPr>
          <w:rFonts w:ascii="Times New Roman" w:hAnsi="Times New Roman" w:cs="Times New Roman"/>
        </w:rPr>
        <w:t>In addition</w:t>
      </w:r>
      <w:r w:rsidR="002E3621" w:rsidRPr="00A8150E">
        <w:rPr>
          <w:rFonts w:ascii="Times New Roman" w:hAnsi="Times New Roman" w:cs="Times New Roman"/>
        </w:rPr>
        <w:t xml:space="preserve">, modeling can </w:t>
      </w:r>
      <w:r w:rsidR="009E536A">
        <w:rPr>
          <w:rFonts w:ascii="Times New Roman" w:hAnsi="Times New Roman" w:cs="Times New Roman"/>
        </w:rPr>
        <w:t xml:space="preserve">also </w:t>
      </w:r>
      <w:r w:rsidR="002E3621" w:rsidRPr="00A8150E">
        <w:rPr>
          <w:rFonts w:ascii="Times New Roman" w:hAnsi="Times New Roman" w:cs="Times New Roman"/>
        </w:rPr>
        <w:t xml:space="preserve">be used as a tool for interspecies dose extrapolation, an important element in preclinical </w:t>
      </w:r>
      <w:r w:rsidR="002E3621">
        <w:rPr>
          <w:rFonts w:ascii="Times New Roman" w:hAnsi="Times New Roman" w:cs="Times New Roman"/>
        </w:rPr>
        <w:t xml:space="preserve">and toxicological </w:t>
      </w:r>
      <w:r w:rsidR="002E3621" w:rsidRPr="00A8150E">
        <w:rPr>
          <w:rFonts w:ascii="Times New Roman" w:hAnsi="Times New Roman" w:cs="Times New Roman"/>
        </w:rPr>
        <w:t>studies.</w:t>
      </w:r>
      <w:r w:rsidR="00992772">
        <w:rPr>
          <w:rFonts w:ascii="Times New Roman" w:hAnsi="Times New Roman" w:cs="Times New Roman"/>
        </w:rPr>
        <w:t xml:space="preserve"> </w:t>
      </w:r>
    </w:p>
    <w:p w14:paraId="167B939C" w14:textId="77777777" w:rsidR="00214D7E" w:rsidRDefault="00214D7E" w:rsidP="0041759E">
      <w:pPr>
        <w:autoSpaceDE w:val="0"/>
        <w:autoSpaceDN w:val="0"/>
        <w:adjustRightInd w:val="0"/>
        <w:spacing w:after="0" w:line="480" w:lineRule="auto"/>
        <w:rPr>
          <w:rFonts w:ascii="Times New Roman" w:hAnsi="Times New Roman" w:cs="Times New Roman"/>
        </w:rPr>
      </w:pPr>
    </w:p>
    <w:p w14:paraId="02152BFD" w14:textId="0270433B" w:rsidR="0041759E" w:rsidRDefault="0041759E" w:rsidP="009E536A">
      <w:pPr>
        <w:autoSpaceDE w:val="0"/>
        <w:autoSpaceDN w:val="0"/>
        <w:adjustRightInd w:val="0"/>
        <w:spacing w:after="0" w:line="480" w:lineRule="auto"/>
        <w:jc w:val="both"/>
        <w:rPr>
          <w:rFonts w:ascii="Times New Roman" w:hAnsi="Times New Roman" w:cs="Times New Roman"/>
        </w:rPr>
      </w:pPr>
      <w:r w:rsidRPr="0041759E">
        <w:rPr>
          <w:rFonts w:ascii="Times New Roman" w:hAnsi="Times New Roman" w:cs="Times New Roman"/>
        </w:rPr>
        <w:t xml:space="preserve">In recent years, sophisticated subject-speciﬁc computational models of aerosol transport and deposition in </w:t>
      </w:r>
      <w:r w:rsidR="00992772">
        <w:rPr>
          <w:rFonts w:ascii="Times New Roman" w:hAnsi="Times New Roman" w:cs="Times New Roman"/>
        </w:rPr>
        <w:t xml:space="preserve">the lung </w:t>
      </w:r>
      <w:r w:rsidRPr="0041759E">
        <w:rPr>
          <w:rFonts w:ascii="Times New Roman" w:hAnsi="Times New Roman" w:cs="Times New Roman"/>
        </w:rPr>
        <w:t xml:space="preserve">have been developed </w:t>
      </w:r>
      <w:r w:rsidR="00992772">
        <w:rPr>
          <w:rFonts w:ascii="Times New Roman" w:hAnsi="Times New Roman" w:cs="Times New Roman"/>
        </w:rPr>
        <w:t xml:space="preserve">for both humans </w:t>
      </w:r>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2020</w:t>
      </w:r>
      <w:r w:rsidRPr="0041759E">
        <w:rPr>
          <w:rFonts w:ascii="Times New Roman" w:hAnsi="Times New Roman" w:cs="Times New Roman"/>
        </w:rPr>
        <w:t>)</w:t>
      </w:r>
      <w:r w:rsidR="00992772">
        <w:rPr>
          <w:rFonts w:ascii="Times New Roman" w:hAnsi="Times New Roman" w:cs="Times New Roman"/>
        </w:rPr>
        <w:t xml:space="preserve"> and research animals (</w:t>
      </w:r>
      <w:proofErr w:type="spellStart"/>
      <w:ins w:id="0" w:author="Darquenne, Chantal" w:date="2020-03-30T07:57:00Z">
        <w:r w:rsidR="00DF00A2">
          <w:rPr>
            <w:rFonts w:ascii="Times New Roman" w:hAnsi="Times New Roman" w:cs="Times New Roman"/>
          </w:rPr>
          <w:t>Kabilan</w:t>
        </w:r>
        <w:proofErr w:type="spellEnd"/>
        <w:r w:rsidR="00DF00A2">
          <w:rPr>
            <w:rFonts w:ascii="Times New Roman" w:hAnsi="Times New Roman" w:cs="Times New Roman"/>
          </w:rPr>
          <w:t xml:space="preserve"> et al., 2016</w:t>
        </w:r>
      </w:ins>
      <w:ins w:id="1" w:author="Darquenne, Chantal" w:date="2020-03-30T07:58:00Z">
        <w:r w:rsidR="00DF00A2">
          <w:rPr>
            <w:rFonts w:ascii="Times New Roman" w:hAnsi="Times New Roman" w:cs="Times New Roman"/>
          </w:rPr>
          <w:t xml:space="preserve">, </w:t>
        </w:r>
        <w:proofErr w:type="spellStart"/>
        <w:r w:rsidR="00DF00A2">
          <w:rPr>
            <w:rFonts w:ascii="Times New Roman" w:hAnsi="Times New Roman" w:cs="Times New Roman"/>
          </w:rPr>
          <w:t>Asgharian</w:t>
        </w:r>
        <w:proofErr w:type="spellEnd"/>
        <w:r w:rsidR="00DF00A2">
          <w:rPr>
            <w:rFonts w:ascii="Times New Roman" w:hAnsi="Times New Roman" w:cs="Times New Roman"/>
          </w:rPr>
          <w:t xml:space="preserve"> et al., 2016</w:t>
        </w:r>
      </w:ins>
      <w:del w:id="2" w:author="Darquenne, Chantal" w:date="2020-03-30T07:57:00Z">
        <w:r w:rsidR="00214D7E" w:rsidDel="00DF00A2">
          <w:rPr>
            <w:rFonts w:ascii="Times New Roman" w:hAnsi="Times New Roman" w:cs="Times New Roman"/>
          </w:rPr>
          <w:delText>refs</w:delText>
        </w:r>
      </w:del>
      <w:r w:rsidR="00992772">
        <w:rPr>
          <w:rFonts w:ascii="Times New Roman" w:hAnsi="Times New Roman" w:cs="Times New Roman"/>
        </w:rPr>
        <w:t>)</w:t>
      </w:r>
      <w:r w:rsidRPr="0041759E">
        <w:rPr>
          <w:rFonts w:ascii="Times New Roman" w:hAnsi="Times New Roman" w:cs="Times New Roman"/>
        </w:rPr>
        <w:t xml:space="preserve">.  </w:t>
      </w:r>
      <w:r w:rsidR="00773A43">
        <w:rPr>
          <w:rFonts w:ascii="Times New Roman" w:hAnsi="Times New Roman" w:cs="Times New Roman"/>
        </w:rPr>
        <w:t>These models</w:t>
      </w:r>
      <w:r w:rsidR="00D44F53">
        <w:rPr>
          <w:rFonts w:ascii="Times New Roman" w:hAnsi="Times New Roman" w:cs="Times New Roman"/>
        </w:rPr>
        <w:t xml:space="preserve"> </w:t>
      </w:r>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r w:rsidR="00244A28">
        <w:rPr>
          <w:rFonts w:ascii="Times New Roman" w:hAnsi="Times New Roman" w:cs="Times New Roman"/>
        </w:rPr>
        <w:t>have been</w:t>
      </w:r>
      <w:r w:rsidR="005E609B">
        <w:rPr>
          <w:rFonts w:ascii="Times New Roman" w:hAnsi="Times New Roman" w:cs="Times New Roman"/>
        </w:rPr>
        <w:t xml:space="preserve"> mainly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r w:rsidRPr="0041759E">
        <w:rPr>
          <w:rFonts w:ascii="Times New Roman" w:hAnsi="Times New Roman" w:cs="Times New Roman"/>
        </w:rPr>
        <w:t>. As considerable inter-subject</w:t>
      </w:r>
      <w:r w:rsidR="00992772">
        <w:rPr>
          <w:rFonts w:ascii="Times New Roman" w:hAnsi="Times New Roman" w:cs="Times New Roman"/>
        </w:rPr>
        <w:t xml:space="preserve"> </w:t>
      </w:r>
      <w:r w:rsidRPr="0041759E">
        <w:rPr>
          <w:rFonts w:ascii="Times New Roman" w:hAnsi="Times New Roman" w:cs="Times New Roman"/>
        </w:rPr>
        <w:t xml:space="preserve">variability exists both in airway geometry and in deposition data, </w:t>
      </w:r>
      <w:r w:rsidR="00992772">
        <w:rPr>
          <w:rFonts w:ascii="Times New Roman" w:hAnsi="Times New Roman" w:cs="Times New Roman"/>
        </w:rPr>
        <w:t>there is a need for detailed subject-specific datasets of lung anatomy and site-specific deposition information</w:t>
      </w:r>
      <w:r w:rsidRPr="0041759E">
        <w:rPr>
          <w:rFonts w:ascii="Times New Roman" w:hAnsi="Times New Roman" w:cs="Times New Roman"/>
        </w:rPr>
        <w:t>.</w:t>
      </w:r>
      <w:r w:rsidR="00992772">
        <w:rPr>
          <w:rFonts w:ascii="Times New Roman" w:hAnsi="Times New Roman" w:cs="Times New Roman"/>
        </w:rPr>
        <w:t xml:space="preserve"> </w:t>
      </w:r>
      <w:r w:rsidR="009A7503">
        <w:rPr>
          <w:rFonts w:ascii="Times New Roman" w:hAnsi="Times New Roman" w:cs="Times New Roman"/>
        </w:rPr>
        <w:t>Bauer</w:t>
      </w:r>
      <w:r w:rsidR="00992772">
        <w:rPr>
          <w:rFonts w:ascii="Times New Roman" w:hAnsi="Times New Roman" w:cs="Times New Roman"/>
        </w:rPr>
        <w:t xml:space="preserve"> et al. recently </w:t>
      </w:r>
      <w:r w:rsidR="00214D7E">
        <w:rPr>
          <w:rFonts w:ascii="Times New Roman" w:hAnsi="Times New Roman" w:cs="Times New Roman"/>
        </w:rPr>
        <w:t>provided such data for the mouse lung in a publicly accessible repository, the lapdMouse archive (</w:t>
      </w:r>
      <w:hyperlink r:id="rId9" w:history="1">
        <w:r w:rsidR="00214D7E" w:rsidRPr="003E7232">
          <w:rPr>
            <w:rFonts w:ascii="Times New Roman" w:hAnsi="Times New Roman" w:cs="Times New Roman"/>
            <w:color w:val="000000" w:themeColor="text1"/>
            <w:shd w:val="clear" w:color="auto" w:fill="FFFFFF"/>
          </w:rPr>
          <w:t>https://doi.org/10.25820/9arg-9w56</w:t>
        </w:r>
      </w:hyperlink>
      <w:r w:rsidR="00214D7E">
        <w:rPr>
          <w:rFonts w:ascii="Times New Roman" w:hAnsi="Times New Roman" w:cs="Times New Roman"/>
          <w:color w:val="000000" w:themeColor="text1"/>
          <w:shd w:val="clear" w:color="auto" w:fill="FFFFFF"/>
        </w:rPr>
        <w:t>). This archive provides</w:t>
      </w:r>
      <w:r w:rsidR="00214D7E">
        <w:rPr>
          <w:rFonts w:ascii="Times New Roman" w:hAnsi="Times New Roman" w:cs="Times New Roman"/>
        </w:rPr>
        <w:t xml:space="preserve"> </w:t>
      </w:r>
      <w:r w:rsidR="00214D7E" w:rsidRPr="00214D7E">
        <w:rPr>
          <w:rFonts w:ascii="Times New Roman" w:hAnsi="Times New Roman" w:cs="Times New Roman"/>
        </w:rPr>
        <w:t>high-resolutio</w:t>
      </w:r>
      <w:r w:rsidR="007345A9">
        <w:rPr>
          <w:rFonts w:ascii="Times New Roman" w:hAnsi="Times New Roman" w:cs="Times New Roman"/>
        </w:rPr>
        <w:t>n</w:t>
      </w:r>
      <w:r w:rsidR="00214D7E" w:rsidRPr="00214D7E">
        <w:rPr>
          <w:rFonts w:ascii="Times New Roman" w:hAnsi="Times New Roman" w:cs="Times New Roman"/>
        </w:rPr>
        <w:t xml:space="preserve"> lung</w:t>
      </w:r>
      <w:r w:rsidR="007345A9">
        <w:rPr>
          <w:rFonts w:ascii="Times New Roman" w:hAnsi="Times New Roman" w:cs="Times New Roman"/>
        </w:rPr>
        <w:t xml:space="preserve"> </w:t>
      </w:r>
      <w:r w:rsidR="00214D7E" w:rsidRPr="00214D7E">
        <w:rPr>
          <w:rFonts w:ascii="Times New Roman" w:hAnsi="Times New Roman" w:cs="Times New Roman"/>
        </w:rPr>
        <w:t xml:space="preserve">models </w:t>
      </w:r>
      <w:r w:rsidR="00F828AC">
        <w:rPr>
          <w:rFonts w:ascii="Times New Roman" w:hAnsi="Times New Roman" w:cs="Times New Roman"/>
        </w:rPr>
        <w:t xml:space="preserve">of 34 mice </w:t>
      </w:r>
      <w:r w:rsidR="00214D7E" w:rsidRPr="00214D7E">
        <w:rPr>
          <w:rFonts w:ascii="Times New Roman" w:hAnsi="Times New Roman" w:cs="Times New Roman"/>
        </w:rPr>
        <w:t xml:space="preserve">combined with </w:t>
      </w:r>
      <w:r w:rsidR="00244A28">
        <w:rPr>
          <w:rFonts w:ascii="Times New Roman" w:hAnsi="Times New Roman" w:cs="Times New Roman"/>
        </w:rPr>
        <w:t xml:space="preserve">experimental data of </w:t>
      </w:r>
      <w:r w:rsidR="00214D7E" w:rsidRPr="00214D7E">
        <w:rPr>
          <w:rFonts w:ascii="Times New Roman" w:hAnsi="Times New Roman" w:cs="Times New Roman"/>
        </w:rPr>
        <w:t xml:space="preserve">local particle deposition </w:t>
      </w:r>
      <w:r w:rsidR="00F513AF">
        <w:rPr>
          <w:rFonts w:ascii="Times New Roman" w:hAnsi="Times New Roman" w:cs="Times New Roman"/>
        </w:rPr>
        <w:t>and breathing parameters measured during aerosol exposure</w:t>
      </w:r>
      <w:r w:rsidR="007345A9">
        <w:rPr>
          <w:rFonts w:ascii="Times New Roman" w:hAnsi="Times New Roman" w:cs="Times New Roman"/>
        </w:rPr>
        <w:t xml:space="preserve">. </w:t>
      </w:r>
      <w:r w:rsidR="005E609B">
        <w:rPr>
          <w:rFonts w:ascii="Times New Roman" w:hAnsi="Times New Roman" w:cs="Times New Roman"/>
        </w:rPr>
        <w:t xml:space="preserve">These data may not only be used to develop more accurate models of particle deposition in the mouse lung but can also be analyzed to better understand the </w:t>
      </w:r>
      <w:r w:rsidR="00F513AF">
        <w:rPr>
          <w:rFonts w:ascii="Times New Roman" w:hAnsi="Times New Roman" w:cs="Times New Roman"/>
        </w:rPr>
        <w:t>interplay between lung anatomy and regional aerosol deposition among animals</w:t>
      </w:r>
      <w:r w:rsidR="005E609B">
        <w:rPr>
          <w:rFonts w:ascii="Times New Roman" w:hAnsi="Times New Roman" w:cs="Times New Roman"/>
        </w:rPr>
        <w:t xml:space="preserve">. </w:t>
      </w:r>
      <w:r w:rsidR="00200B04">
        <w:rPr>
          <w:rFonts w:ascii="Times New Roman" w:hAnsi="Times New Roman" w:cs="Times New Roman"/>
        </w:rPr>
        <w:t>The mouse is</w:t>
      </w:r>
      <w:r w:rsidR="005E609B">
        <w:rPr>
          <w:rFonts w:ascii="Times New Roman" w:hAnsi="Times New Roman" w:cs="Times New Roman"/>
        </w:rPr>
        <w:t xml:space="preserve"> one of the most commonly used animal </w:t>
      </w:r>
      <w:r w:rsidR="00200B04">
        <w:rPr>
          <w:rFonts w:ascii="Times New Roman" w:hAnsi="Times New Roman" w:cs="Times New Roman"/>
        </w:rPr>
        <w:t>models</w:t>
      </w:r>
      <w:r w:rsidR="005E609B">
        <w:rPr>
          <w:rFonts w:ascii="Times New Roman" w:hAnsi="Times New Roman" w:cs="Times New Roman"/>
        </w:rPr>
        <w:t xml:space="preserve"> in toxicological and preclinical studies</w:t>
      </w:r>
      <w:r w:rsidR="00200B04">
        <w:rPr>
          <w:rFonts w:ascii="Times New Roman" w:hAnsi="Times New Roman" w:cs="Times New Roman"/>
        </w:rPr>
        <w:t xml:space="preserve">. It is thus important to understand heterogeneities in deposition patterns not only </w:t>
      </w:r>
      <w:r w:rsidR="00DB7A2C">
        <w:rPr>
          <w:rFonts w:ascii="Times New Roman" w:hAnsi="Times New Roman" w:cs="Times New Roman"/>
        </w:rPr>
        <w:t>within</w:t>
      </w:r>
      <w:r w:rsidR="00200B04">
        <w:rPr>
          <w:rFonts w:ascii="Times New Roman" w:hAnsi="Times New Roman" w:cs="Times New Roman"/>
        </w:rPr>
        <w:t xml:space="preserve"> a single </w:t>
      </w:r>
      <w:r w:rsidR="00200B04">
        <w:rPr>
          <w:rFonts w:ascii="Times New Roman" w:hAnsi="Times New Roman" w:cs="Times New Roman"/>
        </w:rPr>
        <w:lastRenderedPageBreak/>
        <w:t xml:space="preserve">mouse lung but also across different strains. </w:t>
      </w:r>
      <w:r w:rsidR="00C65C21">
        <w:rPr>
          <w:rFonts w:ascii="Times New Roman" w:hAnsi="Times New Roman" w:cs="Times New Roman"/>
        </w:rPr>
        <w:t xml:space="preserve">This is the focus of this study. In particular, we </w:t>
      </w:r>
      <w:r w:rsidR="00F513AF">
        <w:rPr>
          <w:rFonts w:ascii="Times New Roman" w:hAnsi="Times New Roman" w:cs="Times New Roman"/>
        </w:rPr>
        <w:t>investigated the effect of particle size on</w:t>
      </w:r>
      <w:r w:rsidR="00C65C21">
        <w:rPr>
          <w:rFonts w:ascii="Times New Roman" w:hAnsi="Times New Roman" w:cs="Times New Roman"/>
        </w:rPr>
        <w:t xml:space="preserve"> </w:t>
      </w:r>
      <w:del w:id="3" w:author="Darquenne, Chantal" w:date="2020-03-30T08:00:00Z">
        <w:r w:rsidR="00C65C21" w:rsidDel="00DF00A2">
          <w:rPr>
            <w:rFonts w:ascii="Times New Roman" w:hAnsi="Times New Roman" w:cs="Times New Roman"/>
          </w:rPr>
          <w:delText xml:space="preserve">1) </w:delText>
        </w:r>
      </w:del>
      <w:r w:rsidR="00C65C21">
        <w:rPr>
          <w:rFonts w:ascii="Times New Roman" w:hAnsi="Times New Roman" w:cs="Times New Roman"/>
        </w:rPr>
        <w:t xml:space="preserve">the lobar distribution of aerosol deposition and </w:t>
      </w:r>
      <w:del w:id="4" w:author="Darquenne, Chantal" w:date="2020-03-30T08:00:00Z">
        <w:r w:rsidR="00C65C21" w:rsidDel="00DF00A2">
          <w:rPr>
            <w:rFonts w:ascii="Times New Roman" w:hAnsi="Times New Roman" w:cs="Times New Roman"/>
          </w:rPr>
          <w:delText>2)</w:delText>
        </w:r>
      </w:del>
      <w:ins w:id="5" w:author="Darquenne, Chantal" w:date="2020-03-30T08:00:00Z">
        <w:r w:rsidR="00DF00A2">
          <w:rPr>
            <w:rFonts w:ascii="Times New Roman" w:hAnsi="Times New Roman" w:cs="Times New Roman"/>
          </w:rPr>
          <w:t>also</w:t>
        </w:r>
      </w:ins>
      <w:r w:rsidR="00C65C21">
        <w:rPr>
          <w:rFonts w:ascii="Times New Roman" w:hAnsi="Times New Roman" w:cs="Times New Roman"/>
        </w:rPr>
        <w:t xml:space="preserve"> on deposition patterns at the near-acini level. </w:t>
      </w:r>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343E59F" w:rsidR="00EB3388" w:rsidRPr="009B6A69" w:rsidRDefault="009B6A69" w:rsidP="009B6A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METHODS</w:t>
      </w:r>
    </w:p>
    <w:p w14:paraId="3BDF2893" w14:textId="23C6D428" w:rsidR="00EB3388" w:rsidRPr="009B6A69" w:rsidRDefault="004D5B63"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r w:rsidRPr="009B6A69">
        <w:rPr>
          <w:rFonts w:ascii="Times New Roman" w:hAnsi="Times New Roman" w:cs="Times New Roman"/>
          <w:i/>
          <w:color w:val="000000" w:themeColor="text1"/>
          <w:shd w:val="clear" w:color="auto" w:fill="FFFFFF"/>
        </w:rPr>
        <w:t>Study data</w:t>
      </w:r>
    </w:p>
    <w:p w14:paraId="41757DAC" w14:textId="68B9A986" w:rsidR="004200E2" w:rsidRDefault="009B6A69" w:rsidP="009E536A">
      <w:pPr>
        <w:autoSpaceDE w:val="0"/>
        <w:autoSpaceDN w:val="0"/>
        <w:adjustRightInd w:val="0"/>
        <w:spacing w:after="0" w:line="48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The data used in this study were obtained from the</w:t>
      </w:r>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mouse </w:t>
      </w:r>
      <w:r w:rsidR="008E69E1" w:rsidRPr="003E7232">
        <w:rPr>
          <w:rFonts w:ascii="Times New Roman" w:hAnsi="Times New Roman" w:cs="Times New Roman"/>
          <w:color w:val="000000" w:themeColor="text1"/>
          <w:shd w:val="clear" w:color="auto" w:fill="FFFFFF"/>
        </w:rPr>
        <w:t>(</w:t>
      </w:r>
      <w:r w:rsidR="008E69E1">
        <w:rPr>
          <w:rFonts w:ascii="Times New Roman" w:hAnsi="Times New Roman" w:cs="Times New Roman"/>
          <w:color w:val="000000" w:themeColor="text1"/>
          <w:shd w:val="clear" w:color="auto" w:fill="FFFFFF"/>
        </w:rPr>
        <w:t>lapdMouse</w:t>
      </w:r>
      <w:r w:rsidR="008E69E1" w:rsidRPr="003E7232">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archive that</w:t>
      </w:r>
      <w:r>
        <w:rPr>
          <w:rFonts w:ascii="Times New Roman" w:hAnsi="Times New Roman" w:cs="Times New Roman"/>
          <w:color w:val="000000" w:themeColor="text1"/>
          <w:shd w:val="clear" w:color="auto" w:fill="FFFFFF"/>
        </w:rPr>
        <w:t xml:space="preserve"> has been described </w:t>
      </w:r>
      <w:r w:rsidR="003D5121">
        <w:rPr>
          <w:rFonts w:ascii="Times New Roman" w:hAnsi="Times New Roman" w:cs="Times New Roman"/>
          <w:color w:val="000000" w:themeColor="text1"/>
          <w:shd w:val="clear" w:color="auto" w:fill="FFFFFF"/>
        </w:rPr>
        <w:t xml:space="preserve">in detail </w:t>
      </w:r>
      <w:r>
        <w:rPr>
          <w:rFonts w:ascii="Times New Roman" w:hAnsi="Times New Roman" w:cs="Times New Roman"/>
          <w:color w:val="000000" w:themeColor="text1"/>
          <w:shd w:val="clear" w:color="auto" w:fill="FFFFFF"/>
        </w:rPr>
        <w:t>elsewhere</w:t>
      </w:r>
      <w:r w:rsidR="003E7232">
        <w:rPr>
          <w:rFonts w:ascii="Times New Roman" w:hAnsi="Times New Roman" w:cs="Times New Roman"/>
          <w:color w:val="000000" w:themeColor="text1"/>
          <w:shd w:val="clear" w:color="auto" w:fill="FFFFFF"/>
        </w:rPr>
        <w:t xml:space="preserve"> (</w:t>
      </w:r>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ins w:id="6" w:author="Darquenne, Chantal" w:date="2020-03-30T08:01:00Z">
        <w:r w:rsidR="00DF00A2">
          <w:rPr>
            <w:rFonts w:ascii="Times New Roman" w:hAnsi="Times New Roman" w:cs="Times New Roman"/>
            <w:color w:val="000000" w:themeColor="text1"/>
            <w:shd w:val="clear" w:color="auto" w:fill="FFFFFF"/>
          </w:rPr>
          <w:t>, 2020</w:t>
        </w:r>
      </w:ins>
      <w:r w:rsidR="003E723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Briefly,</w:t>
      </w:r>
      <w:r w:rsidR="003E723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this unique database includes high-resolution anatomical data of the lungs of 34 mice </w:t>
      </w:r>
      <w:r w:rsidR="00574078">
        <w:rPr>
          <w:rFonts w:ascii="Times New Roman" w:hAnsi="Times New Roman" w:cs="Times New Roman"/>
          <w:color w:val="000000" w:themeColor="text1"/>
          <w:shd w:val="clear" w:color="auto" w:fill="FFFFFF"/>
        </w:rPr>
        <w:t>that are linked to</w:t>
      </w:r>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 xml:space="preserve">three-dimensional </w:t>
      </w:r>
      <w:r w:rsidR="009E536A">
        <w:rPr>
          <w:rFonts w:ascii="Times New Roman" w:hAnsi="Times New Roman" w:cs="Times New Roman"/>
          <w:color w:val="000000" w:themeColor="text1"/>
          <w:shd w:val="clear" w:color="auto" w:fill="FFFFFF"/>
        </w:rPr>
        <w:t xml:space="preserve">(3D) </w:t>
      </w:r>
      <w:r w:rsidR="00574078">
        <w:rPr>
          <w:rFonts w:ascii="Times New Roman" w:hAnsi="Times New Roman" w:cs="Times New Roman"/>
          <w:color w:val="000000" w:themeColor="text1"/>
          <w:shd w:val="clear" w:color="auto" w:fill="FFFFFF"/>
        </w:rPr>
        <w:t>particle deposition maps.  Mice of both sexes and</w:t>
      </w:r>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 xml:space="preserve">of four different strains </w:t>
      </w:r>
      <w:r w:rsidR="00574078">
        <w:rPr>
          <w:rFonts w:ascii="Times New Roman" w:hAnsi="Times New Roman" w:cs="Times New Roman"/>
          <w:color w:val="000000" w:themeColor="text1"/>
          <w:shd w:val="clear" w:color="auto" w:fill="FFFFFF"/>
        </w:rPr>
        <w:t>(</w:t>
      </w:r>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r w:rsidR="00574078">
        <w:rPr>
          <w:rFonts w:ascii="Times New Roman" w:hAnsi="Times New Roman" w:cs="Times New Roman"/>
          <w:color w:val="000000" w:themeColor="text1"/>
          <w:shd w:val="clear" w:color="auto" w:fill="FFFFFF"/>
        </w:rPr>
        <w:t>)</w:t>
      </w:r>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r w:rsidR="00B07EEB">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 xml:space="preserve">while free breathing in nose-only exposure chambers </w:t>
      </w:r>
      <w:r w:rsidR="00B07EEB">
        <w:rPr>
          <w:rFonts w:ascii="Times New Roman" w:hAnsi="Times New Roman" w:cs="Times New Roman"/>
          <w:color w:val="000000" w:themeColor="text1"/>
          <w:shd w:val="clear" w:color="auto" w:fill="FFFFFF"/>
        </w:rPr>
        <w:t>(Table 1)</w:t>
      </w:r>
      <w:r w:rsidR="009F2A92">
        <w:rPr>
          <w:rFonts w:ascii="Times New Roman" w:hAnsi="Times New Roman" w:cs="Times New Roman"/>
          <w:color w:val="000000" w:themeColor="text1"/>
          <w:shd w:val="clear" w:color="auto" w:fill="FFFFFF"/>
        </w:rPr>
        <w:t>. Following exposure, t</w:t>
      </w:r>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r w:rsidR="009F2A92">
        <w:rPr>
          <w:rFonts w:ascii="Times New Roman" w:hAnsi="Times New Roman" w:cs="Times New Roman"/>
          <w:color w:val="000000" w:themeColor="text1"/>
          <w:shd w:val="clear" w:color="auto" w:fill="FFFFFF"/>
        </w:rPr>
        <w:t xml:space="preserve">a </w:t>
      </w:r>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r w:rsidR="009F2A92">
        <w:rPr>
          <w:rFonts w:ascii="Times New Roman" w:hAnsi="Times New Roman" w:cs="Times New Roman"/>
          <w:color w:val="000000" w:themeColor="text1"/>
          <w:shd w:val="clear" w:color="auto" w:fill="FFFFFF"/>
        </w:rPr>
        <w:t xml:space="preserve"> at various wavelengths to </w:t>
      </w:r>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r w:rsidR="009F2A92">
        <w:rPr>
          <w:rFonts w:ascii="Times New Roman" w:hAnsi="Times New Roman" w:cs="Times New Roman"/>
          <w:color w:val="000000" w:themeColor="text1"/>
          <w:shd w:val="clear" w:color="auto" w:fill="FFFFFF"/>
        </w:rPr>
        <w:t>deposited particles</w:t>
      </w:r>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deposit</w:t>
      </w:r>
      <w:r w:rsidR="00A3749A">
        <w:rPr>
          <w:rFonts w:ascii="Times New Roman" w:hAnsi="Times New Roman" w:cs="Times New Roman"/>
          <w:color w:val="000000" w:themeColor="text1"/>
          <w:shd w:val="clear" w:color="auto" w:fill="FFFFFF"/>
        </w:rPr>
        <w:t>ed particles</w:t>
      </w:r>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r w:rsidR="0015148D">
        <w:rPr>
          <w:rFonts w:ascii="Times New Roman" w:hAnsi="Times New Roman" w:cs="Times New Roman"/>
          <w:color w:val="000000" w:themeColor="text1"/>
          <w:shd w:val="clear" w:color="auto" w:fill="FFFFFF"/>
        </w:rPr>
        <w:t xml:space="preserve">se data were compiled </w:t>
      </w:r>
      <w:r w:rsidR="00244A28">
        <w:rPr>
          <w:rFonts w:ascii="Times New Roman" w:hAnsi="Times New Roman" w:cs="Times New Roman"/>
          <w:color w:val="000000" w:themeColor="text1"/>
          <w:shd w:val="clear" w:color="auto" w:fill="FFFFFF"/>
        </w:rPr>
        <w:t xml:space="preserve">by Bauer et al. (2020) </w:t>
      </w:r>
      <w:r w:rsidR="0015148D">
        <w:rPr>
          <w:rFonts w:ascii="Times New Roman" w:hAnsi="Times New Roman" w:cs="Times New Roman"/>
          <w:color w:val="000000" w:themeColor="text1"/>
          <w:shd w:val="clear" w:color="auto" w:fill="FFFFFF"/>
        </w:rPr>
        <w:t>in the lapdM</w:t>
      </w:r>
      <w:r w:rsidR="003E7232">
        <w:rPr>
          <w:rFonts w:ascii="Times New Roman" w:hAnsi="Times New Roman" w:cs="Times New Roman"/>
          <w:color w:val="000000" w:themeColor="text1"/>
          <w:shd w:val="clear" w:color="auto" w:fill="FFFFFF"/>
        </w:rPr>
        <w:t>ouse archive</w:t>
      </w:r>
      <w:r w:rsidR="0015148D">
        <w:rPr>
          <w:rFonts w:ascii="Times New Roman" w:hAnsi="Times New Roman" w:cs="Times New Roman"/>
          <w:color w:val="000000" w:themeColor="text1"/>
          <w:shd w:val="clear" w:color="auto" w:fill="FFFFFF"/>
        </w:rPr>
        <w:t xml:space="preserve"> that</w:t>
      </w:r>
      <w:r w:rsidR="003E7232">
        <w:rPr>
          <w:rFonts w:ascii="Times New Roman" w:hAnsi="Times New Roman" w:cs="Times New Roman"/>
          <w:color w:val="000000" w:themeColor="text1"/>
          <w:shd w:val="clear" w:color="auto" w:fill="FFFFFF"/>
        </w:rPr>
        <w:t xml:space="preserve"> can be accessed </w:t>
      </w:r>
      <w:r w:rsidR="0015148D">
        <w:rPr>
          <w:rFonts w:ascii="Times New Roman" w:hAnsi="Times New Roman" w:cs="Times New Roman"/>
          <w:color w:val="000000" w:themeColor="text1"/>
          <w:shd w:val="clear" w:color="auto" w:fill="FFFFFF"/>
        </w:rPr>
        <w:t>at</w:t>
      </w:r>
      <w:r w:rsidR="003E7232">
        <w:rPr>
          <w:rFonts w:ascii="Times New Roman" w:hAnsi="Times New Roman" w:cs="Times New Roman"/>
          <w:color w:val="000000" w:themeColor="text1"/>
          <w:shd w:val="clear" w:color="auto" w:fill="FFFFFF"/>
        </w:rPr>
        <w:t xml:space="preserve"> </w:t>
      </w:r>
      <w:hyperlink r:id="rId10"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76"/>
        <w:gridCol w:w="576"/>
        <w:gridCol w:w="576"/>
        <w:gridCol w:w="576"/>
        <w:gridCol w:w="576"/>
        <w:gridCol w:w="576"/>
        <w:gridCol w:w="576"/>
        <w:gridCol w:w="576"/>
        <w:gridCol w:w="920"/>
      </w:tblGrid>
      <w:tr w:rsidR="004200E2" w14:paraId="2EAEDC78" w14:textId="77777777" w:rsidTr="004200E2">
        <w:trPr>
          <w:jc w:val="center"/>
        </w:trPr>
        <w:tc>
          <w:tcPr>
            <w:tcW w:w="6968" w:type="dxa"/>
            <w:gridSpan w:val="10"/>
            <w:tcBorders>
              <w:bottom w:val="single" w:sz="4" w:space="0" w:color="auto"/>
            </w:tcBorders>
          </w:tcPr>
          <w:p w14:paraId="1C597374" w14:textId="74AA5AC3" w:rsidR="004200E2" w:rsidRDefault="004200E2" w:rsidP="004200E2">
            <w:pPr>
              <w:autoSpaceDE w:val="0"/>
              <w:autoSpaceDN w:val="0"/>
              <w:adjustRightInd w:val="0"/>
              <w:spacing w:before="120" w:line="480" w:lineRule="auto"/>
              <w:jc w:val="both"/>
              <w:rPr>
                <w:rFonts w:ascii="Times New Roman" w:hAnsi="Times New Roman" w:cs="Times New Roman"/>
                <w:color w:val="000000" w:themeColor="text1"/>
                <w:shd w:val="clear" w:color="auto" w:fill="FFFFFF"/>
              </w:rPr>
            </w:pPr>
            <w:r w:rsidRPr="004200E2">
              <w:rPr>
                <w:rFonts w:ascii="Times New Roman" w:hAnsi="Times New Roman" w:cs="Times New Roman"/>
                <w:b/>
                <w:color w:val="000000" w:themeColor="text1"/>
                <w:shd w:val="clear" w:color="auto" w:fill="FFFFFF"/>
              </w:rPr>
              <w:t>Table 1.</w:t>
            </w:r>
            <w:r>
              <w:rPr>
                <w:rFonts w:ascii="Times New Roman" w:hAnsi="Times New Roman" w:cs="Times New Roman"/>
                <w:color w:val="000000" w:themeColor="text1"/>
                <w:shd w:val="clear" w:color="auto" w:fill="FFFFFF"/>
              </w:rPr>
              <w:t xml:space="preserve"> Summary of samples from the </w:t>
            </w:r>
            <w:proofErr w:type="spellStart"/>
            <w:r>
              <w:rPr>
                <w:rFonts w:ascii="Times New Roman" w:hAnsi="Times New Roman" w:cs="Times New Roman"/>
                <w:color w:val="000000" w:themeColor="text1"/>
                <w:shd w:val="clear" w:color="auto" w:fill="FFFFFF"/>
              </w:rPr>
              <w:t>lapdMouse</w:t>
            </w:r>
            <w:proofErr w:type="spellEnd"/>
            <w:r>
              <w:rPr>
                <w:rFonts w:ascii="Times New Roman" w:hAnsi="Times New Roman" w:cs="Times New Roman"/>
                <w:color w:val="000000" w:themeColor="text1"/>
                <w:shd w:val="clear" w:color="auto" w:fill="FFFFFF"/>
              </w:rPr>
              <w:t xml:space="preserve"> archive</w:t>
            </w:r>
          </w:p>
        </w:tc>
      </w:tr>
      <w:tr w:rsidR="004200E2" w14:paraId="349033F3" w14:textId="77777777" w:rsidTr="004200E2">
        <w:trPr>
          <w:jc w:val="center"/>
        </w:trPr>
        <w:tc>
          <w:tcPr>
            <w:tcW w:w="1440" w:type="dxa"/>
            <w:tcBorders>
              <w:top w:val="single" w:sz="4" w:space="0" w:color="auto"/>
              <w:bottom w:val="single" w:sz="4" w:space="0" w:color="auto"/>
            </w:tcBorders>
          </w:tcPr>
          <w:p w14:paraId="02C29822" w14:textId="6B2FF89B"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Particle Size</w:t>
            </w:r>
          </w:p>
        </w:tc>
        <w:tc>
          <w:tcPr>
            <w:tcW w:w="4608" w:type="dxa"/>
            <w:gridSpan w:val="8"/>
            <w:tcBorders>
              <w:top w:val="single" w:sz="4" w:space="0" w:color="auto"/>
              <w:bottom w:val="single" w:sz="4" w:space="0" w:color="auto"/>
            </w:tcBorders>
          </w:tcPr>
          <w:p w14:paraId="0E41C576" w14:textId="571C3B21"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Strain and Sex</w:t>
            </w:r>
          </w:p>
        </w:tc>
        <w:tc>
          <w:tcPr>
            <w:tcW w:w="920" w:type="dxa"/>
            <w:tcBorders>
              <w:top w:val="single" w:sz="4" w:space="0" w:color="auto"/>
              <w:bottom w:val="single" w:sz="4" w:space="0" w:color="auto"/>
            </w:tcBorders>
          </w:tcPr>
          <w:p w14:paraId="0C40FF56" w14:textId="24C05304"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Total</w:t>
            </w:r>
          </w:p>
        </w:tc>
      </w:tr>
      <w:tr w:rsidR="004200E2" w14:paraId="28D87173" w14:textId="77777777" w:rsidTr="004200E2">
        <w:trPr>
          <w:jc w:val="center"/>
        </w:trPr>
        <w:tc>
          <w:tcPr>
            <w:tcW w:w="1440" w:type="dxa"/>
            <w:tcBorders>
              <w:top w:val="single" w:sz="4" w:space="0" w:color="auto"/>
            </w:tcBorders>
          </w:tcPr>
          <w:p w14:paraId="1B25C37A"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c>
          <w:tcPr>
            <w:tcW w:w="1152" w:type="dxa"/>
            <w:gridSpan w:val="2"/>
            <w:tcBorders>
              <w:top w:val="single" w:sz="4" w:space="0" w:color="auto"/>
            </w:tcBorders>
          </w:tcPr>
          <w:p w14:paraId="3EC9FC95" w14:textId="7A251ADC"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B6C3F1</w:t>
            </w:r>
          </w:p>
        </w:tc>
        <w:tc>
          <w:tcPr>
            <w:tcW w:w="1152" w:type="dxa"/>
            <w:gridSpan w:val="2"/>
            <w:tcBorders>
              <w:top w:val="single" w:sz="4" w:space="0" w:color="auto"/>
            </w:tcBorders>
          </w:tcPr>
          <w:p w14:paraId="1D92648E" w14:textId="7C666315"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BALB/c</w:t>
            </w:r>
          </w:p>
        </w:tc>
        <w:tc>
          <w:tcPr>
            <w:tcW w:w="1152" w:type="dxa"/>
            <w:gridSpan w:val="2"/>
            <w:tcBorders>
              <w:top w:val="single" w:sz="4" w:space="0" w:color="auto"/>
            </w:tcBorders>
          </w:tcPr>
          <w:p w14:paraId="6BDDAE6B" w14:textId="36618936"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CD-1</w:t>
            </w:r>
          </w:p>
        </w:tc>
        <w:tc>
          <w:tcPr>
            <w:tcW w:w="1152" w:type="dxa"/>
            <w:gridSpan w:val="2"/>
            <w:tcBorders>
              <w:top w:val="single" w:sz="4" w:space="0" w:color="auto"/>
            </w:tcBorders>
          </w:tcPr>
          <w:p w14:paraId="6E9B430F" w14:textId="68777428"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C57BL/6</w:t>
            </w:r>
          </w:p>
        </w:tc>
        <w:tc>
          <w:tcPr>
            <w:tcW w:w="920" w:type="dxa"/>
            <w:tcBorders>
              <w:top w:val="single" w:sz="4" w:space="0" w:color="auto"/>
            </w:tcBorders>
          </w:tcPr>
          <w:p w14:paraId="55689993"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r>
      <w:tr w:rsidR="004200E2" w14:paraId="23DE5002" w14:textId="77777777" w:rsidTr="004200E2">
        <w:trPr>
          <w:jc w:val="center"/>
        </w:trPr>
        <w:tc>
          <w:tcPr>
            <w:tcW w:w="1440" w:type="dxa"/>
          </w:tcPr>
          <w:p w14:paraId="1285027A" w14:textId="4602699C"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c>
          <w:tcPr>
            <w:tcW w:w="576" w:type="dxa"/>
            <w:tcBorders>
              <w:bottom w:val="single" w:sz="4" w:space="0" w:color="auto"/>
            </w:tcBorders>
          </w:tcPr>
          <w:p w14:paraId="13BCB08E" w14:textId="45EC9C30"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48CDEDD5" w14:textId="2130C2E5"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576" w:type="dxa"/>
            <w:tcBorders>
              <w:bottom w:val="single" w:sz="4" w:space="0" w:color="auto"/>
            </w:tcBorders>
          </w:tcPr>
          <w:p w14:paraId="1F29F1B4" w14:textId="66B17C6B"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272A3A65" w14:textId="41FEFBAC"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576" w:type="dxa"/>
            <w:tcBorders>
              <w:bottom w:val="single" w:sz="4" w:space="0" w:color="auto"/>
            </w:tcBorders>
          </w:tcPr>
          <w:p w14:paraId="1A0EEA6B" w14:textId="6E09D76A"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4943C76A" w14:textId="7FD8B324"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576" w:type="dxa"/>
            <w:tcBorders>
              <w:bottom w:val="single" w:sz="4" w:space="0" w:color="auto"/>
            </w:tcBorders>
          </w:tcPr>
          <w:p w14:paraId="4845FE5B" w14:textId="375D76C5"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M</w:t>
            </w:r>
          </w:p>
        </w:tc>
        <w:tc>
          <w:tcPr>
            <w:tcW w:w="576" w:type="dxa"/>
            <w:tcBorders>
              <w:bottom w:val="single" w:sz="4" w:space="0" w:color="auto"/>
            </w:tcBorders>
          </w:tcPr>
          <w:p w14:paraId="403BC286" w14:textId="17A245CD"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w:t>
            </w:r>
          </w:p>
        </w:tc>
        <w:tc>
          <w:tcPr>
            <w:tcW w:w="920" w:type="dxa"/>
          </w:tcPr>
          <w:p w14:paraId="4FA263DF"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p>
        </w:tc>
      </w:tr>
      <w:tr w:rsidR="004200E2" w14:paraId="57B2BA34" w14:textId="77777777" w:rsidTr="004200E2">
        <w:trPr>
          <w:jc w:val="center"/>
        </w:trPr>
        <w:tc>
          <w:tcPr>
            <w:tcW w:w="1440" w:type="dxa"/>
          </w:tcPr>
          <w:p w14:paraId="22B02915" w14:textId="2A926071"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 µm</w:t>
            </w:r>
          </w:p>
        </w:tc>
        <w:tc>
          <w:tcPr>
            <w:tcW w:w="576" w:type="dxa"/>
            <w:tcBorders>
              <w:top w:val="single" w:sz="4" w:space="0" w:color="auto"/>
            </w:tcBorders>
          </w:tcPr>
          <w:p w14:paraId="5B24C1A0" w14:textId="246CE342"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2C24FD67" w14:textId="4F986524"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221A2FF0" w14:textId="68A651AE"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w:t>
            </w:r>
          </w:p>
        </w:tc>
        <w:tc>
          <w:tcPr>
            <w:tcW w:w="576" w:type="dxa"/>
            <w:tcBorders>
              <w:top w:val="single" w:sz="4" w:space="0" w:color="auto"/>
            </w:tcBorders>
          </w:tcPr>
          <w:p w14:paraId="61ADC3A8" w14:textId="16662BAD"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top w:val="single" w:sz="4" w:space="0" w:color="auto"/>
            </w:tcBorders>
          </w:tcPr>
          <w:p w14:paraId="6237EA15" w14:textId="43545C4F"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161C109B" w14:textId="7053363B"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4DB5D024" w14:textId="595A17E3"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576" w:type="dxa"/>
            <w:tcBorders>
              <w:top w:val="single" w:sz="4" w:space="0" w:color="auto"/>
            </w:tcBorders>
          </w:tcPr>
          <w:p w14:paraId="52FEDA01" w14:textId="122CBCF7"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
        </w:tc>
        <w:tc>
          <w:tcPr>
            <w:tcW w:w="920" w:type="dxa"/>
          </w:tcPr>
          <w:p w14:paraId="15FE4BE8" w14:textId="15E87712" w:rsid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w:t>
            </w:r>
          </w:p>
        </w:tc>
      </w:tr>
      <w:tr w:rsidR="004200E2" w14:paraId="26206A4A" w14:textId="77777777" w:rsidTr="004200E2">
        <w:trPr>
          <w:jc w:val="center"/>
        </w:trPr>
        <w:tc>
          <w:tcPr>
            <w:tcW w:w="1440" w:type="dxa"/>
            <w:tcBorders>
              <w:bottom w:val="single" w:sz="4" w:space="0" w:color="auto"/>
            </w:tcBorders>
          </w:tcPr>
          <w:p w14:paraId="6D33889E"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 µm</w:t>
            </w:r>
          </w:p>
          <w:p w14:paraId="43611060" w14:textId="6D0CFA8D"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 µm</w:t>
            </w:r>
          </w:p>
        </w:tc>
        <w:tc>
          <w:tcPr>
            <w:tcW w:w="576" w:type="dxa"/>
            <w:tcBorders>
              <w:bottom w:val="single" w:sz="4" w:space="0" w:color="auto"/>
            </w:tcBorders>
          </w:tcPr>
          <w:p w14:paraId="3CADA213"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7DBE1986" w14:textId="6C2F920F"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2F5BB25E"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00E6240B" w14:textId="6BD689A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5DD0115A"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18015EF0" w14:textId="1236995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0BFF56A0"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07A3E5B9" w14:textId="5DAB0048"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3EC8649C"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35B0A297" w14:textId="28C89D93"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w:t>
            </w:r>
          </w:p>
        </w:tc>
        <w:tc>
          <w:tcPr>
            <w:tcW w:w="576" w:type="dxa"/>
            <w:tcBorders>
              <w:bottom w:val="single" w:sz="4" w:space="0" w:color="auto"/>
            </w:tcBorders>
          </w:tcPr>
          <w:p w14:paraId="64894CC0"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545A5BC6" w14:textId="025254EB"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6004A07A"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297FA614" w14:textId="2C8D591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576" w:type="dxa"/>
            <w:tcBorders>
              <w:bottom w:val="single" w:sz="4" w:space="0" w:color="auto"/>
            </w:tcBorders>
          </w:tcPr>
          <w:p w14:paraId="1457569C"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p w14:paraId="21131D5E" w14:textId="75A26C72"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920" w:type="dxa"/>
            <w:tcBorders>
              <w:bottom w:val="single" w:sz="4" w:space="0" w:color="auto"/>
            </w:tcBorders>
          </w:tcPr>
          <w:p w14:paraId="43D24A68"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16</w:t>
            </w:r>
          </w:p>
          <w:p w14:paraId="755A594A" w14:textId="757D5D75"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15</w:t>
            </w:r>
          </w:p>
        </w:tc>
      </w:tr>
    </w:tbl>
    <w:p w14:paraId="357E8DB2" w14:textId="77777777" w:rsidR="004200E2" w:rsidRDefault="004200E2" w:rsidP="004200E2">
      <w:pPr>
        <w:pStyle w:val="ListParagraph"/>
        <w:autoSpaceDE w:val="0"/>
        <w:autoSpaceDN w:val="0"/>
        <w:adjustRightInd w:val="0"/>
        <w:spacing w:after="0" w:line="480" w:lineRule="auto"/>
        <w:ind w:left="360"/>
        <w:rPr>
          <w:rFonts w:ascii="Times New Roman" w:hAnsi="Times New Roman" w:cs="Times New Roman"/>
          <w:i/>
          <w:color w:val="000000" w:themeColor="text1"/>
          <w:shd w:val="clear" w:color="auto" w:fill="FFFFFF"/>
        </w:rPr>
      </w:pPr>
    </w:p>
    <w:p w14:paraId="375735B9" w14:textId="4142A9F2"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lastRenderedPageBreak/>
        <w:t xml:space="preserve">Data </w:t>
      </w:r>
      <w:r w:rsidR="009F2A92" w:rsidRPr="00C65C21">
        <w:rPr>
          <w:rFonts w:ascii="Times New Roman" w:hAnsi="Times New Roman" w:cs="Times New Roman"/>
          <w:i/>
          <w:color w:val="000000" w:themeColor="text1"/>
          <w:shd w:val="clear" w:color="auto" w:fill="FFFFFF"/>
        </w:rPr>
        <w:t>analysis</w:t>
      </w:r>
    </w:p>
    <w:p w14:paraId="114303F6" w14:textId="269FF5D1" w:rsidR="00A30242" w:rsidRDefault="00A3749A" w:rsidP="00A3749A">
      <w:pPr>
        <w:pStyle w:val="ListParagraph"/>
        <w:numPr>
          <w:ilvl w:val="2"/>
          <w:numId w:val="1"/>
        </w:numPr>
        <w:rPr>
          <w:rFonts w:ascii="Times New Roman" w:hAnsi="Times New Roman" w:cs="Times New Roman"/>
          <w:bCs/>
          <w:i/>
          <w:shd w:val="clear" w:color="auto" w:fill="FFFFFF"/>
        </w:rPr>
      </w:pPr>
      <w:r w:rsidRPr="00A3749A">
        <w:rPr>
          <w:rFonts w:ascii="Times New Roman" w:hAnsi="Times New Roman" w:cs="Times New Roman"/>
          <w:bCs/>
          <w:i/>
          <w:shd w:val="clear" w:color="auto" w:fill="FFFFFF"/>
        </w:rPr>
        <w:t xml:space="preserve">Lobar </w:t>
      </w:r>
      <w:r w:rsidR="006F2889">
        <w:rPr>
          <w:rFonts w:ascii="Times New Roman" w:hAnsi="Times New Roman" w:cs="Times New Roman"/>
          <w:bCs/>
          <w:i/>
          <w:shd w:val="clear" w:color="auto" w:fill="FFFFFF"/>
        </w:rPr>
        <w:t>deposition</w:t>
      </w:r>
      <w:r>
        <w:rPr>
          <w:rFonts w:ascii="Times New Roman" w:hAnsi="Times New Roman" w:cs="Times New Roman"/>
          <w:bCs/>
          <w:i/>
          <w:shd w:val="clear" w:color="auto" w:fill="FFFFFF"/>
        </w:rPr>
        <w:t>.</w:t>
      </w:r>
    </w:p>
    <w:p w14:paraId="1DB9B963" w14:textId="24E58DB2" w:rsidR="00C85E19" w:rsidRDefault="003E7232" w:rsidP="009E536A">
      <w:pPr>
        <w:autoSpaceDE w:val="0"/>
        <w:autoSpaceDN w:val="0"/>
        <w:adjustRightInd w:val="0"/>
        <w:spacing w:after="0" w:line="48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wa</w:t>
      </w:r>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r w:rsidR="00F12867">
        <w:rPr>
          <w:rFonts w:ascii="Times New Roman" w:hAnsi="Times New Roman" w:cs="Times New Roman"/>
          <w:color w:val="000000" w:themeColor="text1"/>
          <w:shd w:val="clear" w:color="auto" w:fill="FFFFFF"/>
        </w:rPr>
        <w:t xml:space="preserve"> volume-normalized 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as </w:t>
      </w:r>
      <w:r>
        <w:rPr>
          <w:rFonts w:ascii="Times New Roman" w:hAnsi="Times New Roman" w:cs="Times New Roman"/>
          <w:color w:val="000000" w:themeColor="text1"/>
          <w:shd w:val="clear" w:color="auto" w:fill="FFFFFF"/>
        </w:rPr>
        <w:t xml:space="preserve">the ratio between normalized lobar particle deposition and </w:t>
      </w:r>
      <w:r w:rsidR="009E536A">
        <w:rPr>
          <w:rFonts w:ascii="Times New Roman" w:hAnsi="Times New Roman" w:cs="Times New Roman"/>
          <w:color w:val="000000" w:themeColor="text1"/>
          <w:shd w:val="clear" w:color="auto" w:fill="FFFFFF"/>
        </w:rPr>
        <w:t xml:space="preserve">normalized </w:t>
      </w:r>
      <w:r>
        <w:rPr>
          <w:rFonts w:ascii="Times New Roman" w:hAnsi="Times New Roman" w:cs="Times New Roman"/>
          <w:color w:val="000000" w:themeColor="text1"/>
          <w:shd w:val="clear" w:color="auto" w:fill="FFFFFF"/>
        </w:rPr>
        <w:t>lobar volume</w:t>
      </w:r>
      <w:r w:rsidR="00F12867">
        <w:rPr>
          <w:rFonts w:ascii="Times New Roman" w:hAnsi="Times New Roman" w:cs="Times New Roman"/>
          <w:color w:val="000000" w:themeColor="text1"/>
          <w:shd w:val="clear" w:color="auto" w:fill="FFFFFF"/>
        </w:rPr>
        <w:t>, i.e</w:t>
      </w:r>
      <w:r>
        <w:rPr>
          <w:rFonts w:ascii="Times New Roman" w:hAnsi="Times New Roman" w:cs="Times New Roman"/>
          <w:color w:val="000000" w:themeColor="text1"/>
          <w:shd w:val="clear" w:color="auto" w:fill="FFFFFF"/>
        </w:rPr>
        <w:t xml:space="preserve">. </w:t>
      </w:r>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0A1ADA"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1579B52A" w:rsidR="00F12867" w:rsidRDefault="00F12867" w:rsidP="009E536A">
      <w:pPr>
        <w:autoSpaceDE w:val="0"/>
        <w:autoSpaceDN w:val="0"/>
        <w:adjustRightInd w:val="0"/>
        <w:spacing w:after="0" w:line="48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each mouse sample, DV ratios were calculated for </w:t>
      </w:r>
      <w:r w:rsidR="00CD4DF9">
        <w:rPr>
          <w:rFonts w:ascii="Times New Roman" w:hAnsi="Times New Roman" w:cs="Times New Roman"/>
          <w:color w:val="000000" w:themeColor="text1"/>
          <w:shd w:val="clear" w:color="auto" w:fill="FFFFFF"/>
        </w:rPr>
        <w:t>each lung</w:t>
      </w:r>
      <w:r>
        <w:rPr>
          <w:rFonts w:ascii="Times New Roman" w:hAnsi="Times New Roman" w:cs="Times New Roman"/>
          <w:color w:val="000000" w:themeColor="text1"/>
          <w:shd w:val="clear" w:color="auto" w:fill="FFFFFF"/>
        </w:rPr>
        <w:t xml:space="preserve"> lobe: left lobe, right cranial lobe, right accessory lobe, right middle lobe and right caudal lobe </w:t>
      </w:r>
      <w:r w:rsidR="00244A28">
        <w:rPr>
          <w:rFonts w:ascii="Times New Roman" w:hAnsi="Times New Roman" w:cs="Times New Roman"/>
          <w:color w:val="000000" w:themeColor="text1"/>
          <w:shd w:val="clear" w:color="auto" w:fill="FFFFFF"/>
        </w:rPr>
        <w:t xml:space="preserve">and </w:t>
      </w:r>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Pr>
          <w:rFonts w:ascii="Times New Roman" w:hAnsi="Times New Roman" w:cs="Times New Roman"/>
          <w:color w:val="000000" w:themeColor="text1"/>
          <w:shd w:val="clear" w:color="auto" w:fill="FFFFFF"/>
        </w:rPr>
        <w:t>.</w:t>
      </w:r>
    </w:p>
    <w:p w14:paraId="7313B997" w14:textId="77777777" w:rsidR="00F12867" w:rsidRDefault="00F12867" w:rsidP="004D5B63">
      <w:pPr>
        <w:spacing w:line="480" w:lineRule="auto"/>
        <w:rPr>
          <w:rFonts w:ascii="Times New Roman" w:hAnsi="Times New Roman" w:cs="Times New Roman"/>
          <w:color w:val="000000" w:themeColor="text1"/>
          <w:shd w:val="clear" w:color="auto" w:fill="FFFFFF"/>
        </w:rPr>
      </w:pPr>
    </w:p>
    <w:p w14:paraId="2C080759" w14:textId="32A9E9E9" w:rsidR="008B261E" w:rsidRDefault="00A30242"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r w:rsidR="004847D4">
        <w:rPr>
          <w:rFonts w:ascii="Times New Roman" w:hAnsi="Times New Roman" w:cs="Times New Roman"/>
          <w:color w:val="000000" w:themeColor="text1"/>
          <w:shd w:val="clear" w:color="auto" w:fill="FFFFFF"/>
        </w:rPr>
        <w:t>the number of deposited</w:t>
      </w:r>
      <w:r>
        <w:rPr>
          <w:rFonts w:ascii="Times New Roman" w:hAnsi="Times New Roman" w:cs="Times New Roman"/>
          <w:color w:val="000000" w:themeColor="text1"/>
          <w:shd w:val="clear" w:color="auto" w:fill="FFFFFF"/>
        </w:rPr>
        <w:t xml:space="preserve"> particle</w:t>
      </w:r>
      <w:r w:rsidR="004847D4">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one. If the </w:t>
      </w:r>
      <w:r w:rsidR="004847D4">
        <w:rPr>
          <w:rFonts w:ascii="Times New Roman" w:hAnsi="Times New Roman" w:cs="Times New Roman"/>
          <w:color w:val="000000"/>
          <w:shd w:val="clear" w:color="auto" w:fill="FFFFFF"/>
        </w:rPr>
        <w:t xml:space="preserve">density of deposited </w:t>
      </w:r>
      <w:r>
        <w:rPr>
          <w:rFonts w:ascii="Times New Roman" w:hAnsi="Times New Roman" w:cs="Times New Roman"/>
          <w:color w:val="000000"/>
          <w:shd w:val="clear" w:color="auto" w:fill="FFFFFF"/>
        </w:rPr>
        <w:t>particles in a lobe</w:t>
      </w:r>
      <w:r w:rsidR="004847D4">
        <w:rPr>
          <w:rFonts w:ascii="Times New Roman" w:hAnsi="Times New Roman" w:cs="Times New Roman"/>
          <w:color w:val="000000"/>
          <w:shd w:val="clear" w:color="auto" w:fill="FFFFFF"/>
        </w:rPr>
        <w:t xml:space="preserve"> is higher than the averaged whole</w:t>
      </w:r>
      <w:r w:rsidR="00244A28">
        <w:rPr>
          <w:rFonts w:ascii="Times New Roman" w:hAnsi="Times New Roman" w:cs="Times New Roman"/>
          <w:color w:val="000000"/>
          <w:shd w:val="clear" w:color="auto" w:fill="FFFFFF"/>
        </w:rPr>
        <w:t>-</w:t>
      </w:r>
      <w:r w:rsidR="004847D4">
        <w:rPr>
          <w:rFonts w:ascii="Times New Roman" w:hAnsi="Times New Roman" w:cs="Times New Roman"/>
          <w:color w:val="000000"/>
          <w:shd w:val="clear" w:color="auto" w:fill="FFFFFF"/>
        </w:rPr>
        <w:t>lung deposition density</w:t>
      </w:r>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greater than one.</w:t>
      </w:r>
      <w:r w:rsidR="004847D4">
        <w:rPr>
          <w:rFonts w:ascii="Times New Roman" w:hAnsi="Times New Roman" w:cs="Times New Roman"/>
          <w:color w:val="000000"/>
          <w:shd w:val="clear" w:color="auto" w:fill="FFFFFF"/>
        </w:rPr>
        <w:t xml:space="preserve"> Inversely, if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p>
    <w:p w14:paraId="799309AB" w14:textId="6CF18542" w:rsidR="00EC7E8A" w:rsidRDefault="00EC7E8A" w:rsidP="004D5B63">
      <w:pPr>
        <w:autoSpaceDE w:val="0"/>
        <w:autoSpaceDN w:val="0"/>
        <w:adjustRightInd w:val="0"/>
        <w:spacing w:after="0" w:line="480" w:lineRule="auto"/>
        <w:rPr>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Near-acini deposition.</w:t>
      </w:r>
    </w:p>
    <w:p w14:paraId="6C7D6197" w14:textId="40DDECFD" w:rsidR="003E7232" w:rsidRDefault="00F04C25"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Bauer et al. (2020) partitioned </w:t>
      </w:r>
      <w:r w:rsidR="00661DE1">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lung</w:t>
      </w:r>
      <w:r w:rsidR="00DB7A2C">
        <w:rPr>
          <w:rFonts w:ascii="Times New Roman" w:hAnsi="Times New Roman" w:cs="Times New Roman"/>
          <w:color w:val="000000"/>
          <w:shd w:val="clear" w:color="auto" w:fill="FFFFFF"/>
        </w:rPr>
        <w:t xml:space="preserve"> of each mouse</w:t>
      </w:r>
      <w:r>
        <w:rPr>
          <w:rFonts w:ascii="Times New Roman" w:hAnsi="Times New Roman" w:cs="Times New Roman"/>
          <w:color w:val="000000"/>
          <w:shd w:val="clear" w:color="auto" w:fill="FFFFFF"/>
        </w:rPr>
        <w:t xml:space="preserve"> into near-acini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r w:rsidR="00661DE1">
        <w:rPr>
          <w:rFonts w:ascii="Times New Roman" w:hAnsi="Times New Roman" w:cs="Times New Roman"/>
          <w:color w:val="000000"/>
          <w:shd w:val="clear" w:color="auto" w:fill="FFFFFF"/>
        </w:rPr>
        <w:t xml:space="preserve"> resulting in ~350 compartments</w:t>
      </w:r>
      <w:r w:rsidR="00CD4DF9">
        <w:rPr>
          <w:rFonts w:ascii="Times New Roman" w:hAnsi="Times New Roman" w:cs="Times New Roman"/>
          <w:color w:val="000000"/>
          <w:shd w:val="clear" w:color="auto" w:fill="FFFFFF"/>
        </w:rPr>
        <w:t>/lung</w:t>
      </w:r>
      <w:r w:rsidR="00661DE1">
        <w:rPr>
          <w:rFonts w:ascii="Times New Roman" w:hAnsi="Times New Roman" w:cs="Times New Roman"/>
          <w:color w:val="000000"/>
          <w:shd w:val="clear" w:color="auto" w:fill="FFFFFF"/>
        </w:rPr>
        <w:t xml:space="preserve">. For each mouse, we </w:t>
      </w:r>
      <w:r w:rsidR="00F74209">
        <w:rPr>
          <w:rFonts w:ascii="Times New Roman" w:hAnsi="Times New Roman" w:cs="Times New Roman"/>
          <w:color w:val="000000"/>
          <w:shd w:val="clear" w:color="auto" w:fill="FFFFFF"/>
        </w:rPr>
        <w:t xml:space="preserve">ranked </w:t>
      </w:r>
      <w:r w:rsidR="00661DE1">
        <w:rPr>
          <w:rFonts w:ascii="Times New Roman" w:hAnsi="Times New Roman" w:cs="Times New Roman"/>
          <w:color w:val="000000"/>
          <w:shd w:val="clear" w:color="auto" w:fill="FFFFFF"/>
        </w:rPr>
        <w:t xml:space="preserve">these compartments </w:t>
      </w:r>
      <w:r w:rsidR="00F74209">
        <w:rPr>
          <w:rFonts w:ascii="Times New Roman" w:hAnsi="Times New Roman" w:cs="Times New Roman"/>
          <w:color w:val="000000"/>
          <w:shd w:val="clear" w:color="auto" w:fill="FFFFFF"/>
        </w:rPr>
        <w:t xml:space="preserve">based on the </w:t>
      </w:r>
      <w:r w:rsidR="00661DE1">
        <w:rPr>
          <w:rFonts w:ascii="Times New Roman" w:hAnsi="Times New Roman" w:cs="Times New Roman"/>
          <w:color w:val="000000"/>
          <w:shd w:val="clear" w:color="auto" w:fill="FFFFFF"/>
        </w:rPr>
        <w:t xml:space="preserve">density </w:t>
      </w:r>
      <w:r w:rsidR="00F74209">
        <w:rPr>
          <w:rFonts w:ascii="Times New Roman" w:hAnsi="Times New Roman" w:cs="Times New Roman"/>
          <w:color w:val="000000"/>
          <w:shd w:val="clear" w:color="auto" w:fill="FFFFFF"/>
        </w:rPr>
        <w:t xml:space="preserve">of </w:t>
      </w:r>
      <w:r w:rsidR="00661DE1">
        <w:rPr>
          <w:rFonts w:ascii="Times New Roman" w:hAnsi="Times New Roman" w:cs="Times New Roman"/>
          <w:color w:val="000000"/>
          <w:shd w:val="clear" w:color="auto" w:fill="FFFFFF"/>
        </w:rPr>
        <w:t xml:space="preserve">deposited </w:t>
      </w:r>
      <w:r w:rsidR="00F74209">
        <w:rPr>
          <w:rFonts w:ascii="Times New Roman" w:hAnsi="Times New Roman" w:cs="Times New Roman"/>
          <w:color w:val="000000"/>
          <w:shd w:val="clear" w:color="auto" w:fill="FFFFFF"/>
        </w:rPr>
        <w:t>particle</w:t>
      </w:r>
      <w:r w:rsidR="00661DE1">
        <w:rPr>
          <w:rFonts w:ascii="Times New Roman" w:hAnsi="Times New Roman" w:cs="Times New Roman"/>
          <w:color w:val="000000"/>
          <w:shd w:val="clear" w:color="auto" w:fill="FFFFFF"/>
        </w:rPr>
        <w:t xml:space="preserve">s. </w:t>
      </w:r>
      <w:r w:rsidR="00980D1B">
        <w:rPr>
          <w:rFonts w:ascii="Times New Roman" w:hAnsi="Times New Roman" w:cs="Times New Roman"/>
          <w:color w:val="000000"/>
          <w:shd w:val="clear" w:color="auto" w:fill="FFFFFF"/>
        </w:rPr>
        <w:t xml:space="preserve">Deposition densities (expressed in arbitrary units) ranged from </w:t>
      </w:r>
      <w:r w:rsidR="00C404BB">
        <w:rPr>
          <w:rFonts w:ascii="Times New Roman" w:hAnsi="Times New Roman" w:cs="Times New Roman"/>
          <w:color w:val="000000"/>
          <w:shd w:val="clear" w:color="auto" w:fill="FFFFFF"/>
        </w:rPr>
        <w:t>0</w:t>
      </w:r>
      <w:r w:rsidR="00980D1B">
        <w:rPr>
          <w:rFonts w:ascii="Times New Roman" w:hAnsi="Times New Roman" w:cs="Times New Roman"/>
          <w:color w:val="000000"/>
          <w:shd w:val="clear" w:color="auto" w:fill="FFFFFF"/>
        </w:rPr>
        <w:t xml:space="preserve"> to </w:t>
      </w:r>
      <w:r w:rsidR="00C404BB" w:rsidRPr="008E04D0">
        <w:rPr>
          <w:rFonts w:ascii="Times New Roman" w:hAnsi="Times New Roman" w:cs="Times New Roman"/>
          <w:color w:val="000000"/>
          <w:shd w:val="clear" w:color="auto" w:fill="FFFFFF"/>
        </w:rPr>
        <w:t>4.75</w:t>
      </w:r>
      <w:r w:rsidR="00980D1B">
        <w:rPr>
          <w:rFonts w:ascii="Times New Roman" w:hAnsi="Times New Roman" w:cs="Times New Roman"/>
          <w:color w:val="000000"/>
          <w:shd w:val="clear" w:color="auto" w:fill="FFFFFF"/>
        </w:rPr>
        <w:t xml:space="preserve">, with </w:t>
      </w:r>
      <w:r w:rsidR="00980D1B" w:rsidRPr="008E04D0">
        <w:rPr>
          <w:rFonts w:ascii="Times New Roman" w:hAnsi="Times New Roman" w:cs="Times New Roman"/>
          <w:color w:val="000000"/>
          <w:shd w:val="clear" w:color="auto" w:fill="FFFFFF"/>
        </w:rPr>
        <w:t>99</w:t>
      </w:r>
      <w:r w:rsidR="00560DE8">
        <w:rPr>
          <w:rFonts w:ascii="Times New Roman" w:hAnsi="Times New Roman" w:cs="Times New Roman"/>
          <w:color w:val="000000"/>
          <w:shd w:val="clear" w:color="auto" w:fill="FFFFFF"/>
        </w:rPr>
        <w:t>.8</w:t>
      </w:r>
      <w:r w:rsidR="00980D1B">
        <w:rPr>
          <w:rFonts w:ascii="Times New Roman" w:hAnsi="Times New Roman" w:cs="Times New Roman"/>
          <w:color w:val="000000"/>
          <w:shd w:val="clear" w:color="auto" w:fill="FFFFFF"/>
        </w:rPr>
        <w:t xml:space="preserve">% of the compartment having a deposition density ≤4. </w:t>
      </w:r>
      <w:r w:rsidR="00F74209">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 xml:space="preserve">A forty-bin </w:t>
      </w:r>
      <w:r w:rsidR="00F74209">
        <w:rPr>
          <w:rFonts w:ascii="Times New Roman" w:hAnsi="Times New Roman" w:cs="Times New Roman"/>
          <w:color w:val="000000"/>
          <w:shd w:val="clear" w:color="auto" w:fill="FFFFFF"/>
        </w:rPr>
        <w:t xml:space="preserve">frequency distribution of </w:t>
      </w:r>
      <w:r w:rsidR="00661DE1">
        <w:rPr>
          <w:rFonts w:ascii="Times New Roman" w:hAnsi="Times New Roman" w:cs="Times New Roman"/>
          <w:color w:val="000000"/>
          <w:shd w:val="clear" w:color="auto" w:fill="FFFFFF"/>
        </w:rPr>
        <w:t>near-acini</w:t>
      </w:r>
      <w:r w:rsidR="00F74209">
        <w:rPr>
          <w:rFonts w:ascii="Times New Roman" w:hAnsi="Times New Roman" w:cs="Times New Roman"/>
          <w:color w:val="000000"/>
          <w:shd w:val="clear" w:color="auto" w:fill="FFFFFF"/>
        </w:rPr>
        <w:t xml:space="preserve"> particle </w:t>
      </w:r>
      <w:r w:rsidR="00F74209">
        <w:rPr>
          <w:rFonts w:ascii="Times New Roman" w:hAnsi="Times New Roman" w:cs="Times New Roman"/>
          <w:color w:val="000000"/>
          <w:shd w:val="clear" w:color="auto" w:fill="FFFFFF"/>
        </w:rPr>
        <w:lastRenderedPageBreak/>
        <w:t>deposition</w:t>
      </w:r>
      <w:r w:rsidR="00980D1B">
        <w:rPr>
          <w:rFonts w:ascii="Times New Roman" w:hAnsi="Times New Roman" w:cs="Times New Roman"/>
          <w:color w:val="000000"/>
          <w:shd w:val="clear" w:color="auto" w:fill="FFFFFF"/>
        </w:rPr>
        <w:t xml:space="preserve"> was then constructed</w:t>
      </w:r>
      <w:r w:rsidR="00F74209">
        <w:rPr>
          <w:rFonts w:ascii="Times New Roman" w:hAnsi="Times New Roman" w:cs="Times New Roman"/>
          <w:color w:val="000000"/>
          <w:shd w:val="clear" w:color="auto" w:fill="FFFFFF"/>
        </w:rPr>
        <w:t xml:space="preserve">. Any compartment with a deposition greater than four </w:t>
      </w:r>
      <w:r w:rsidR="00980D1B">
        <w:rPr>
          <w:rFonts w:ascii="Times New Roman" w:hAnsi="Times New Roman" w:cs="Times New Roman"/>
          <w:color w:val="000000"/>
          <w:shd w:val="clear" w:color="auto" w:fill="FFFFFF"/>
        </w:rPr>
        <w:t xml:space="preserve">was </w:t>
      </w:r>
      <w:r w:rsidR="00F74209">
        <w:rPr>
          <w:rFonts w:ascii="Times New Roman" w:hAnsi="Times New Roman" w:cs="Times New Roman"/>
          <w:color w:val="000000"/>
          <w:shd w:val="clear" w:color="auto" w:fill="FFFFFF"/>
        </w:rPr>
        <w:t>considered a</w:t>
      </w:r>
      <w:r w:rsidR="00CD4DF9">
        <w:rPr>
          <w:rFonts w:ascii="Times New Roman" w:hAnsi="Times New Roman" w:cs="Times New Roman"/>
          <w:color w:val="000000"/>
          <w:shd w:val="clear" w:color="auto" w:fill="FFFFFF"/>
        </w:rPr>
        <w:t>n</w:t>
      </w:r>
      <w:r w:rsidR="00F74209">
        <w:rPr>
          <w:rFonts w:ascii="Times New Roman" w:hAnsi="Times New Roman" w:cs="Times New Roman"/>
          <w:color w:val="000000"/>
          <w:shd w:val="clear" w:color="auto" w:fill="FFFFFF"/>
        </w:rPr>
        <w:t xml:space="preserve"> outlier and grouped together at the tail </w:t>
      </w:r>
      <w:r w:rsidR="00CD4DF9">
        <w:rPr>
          <w:rFonts w:ascii="Times New Roman" w:hAnsi="Times New Roman" w:cs="Times New Roman"/>
          <w:color w:val="000000"/>
          <w:shd w:val="clear" w:color="auto" w:fill="FFFFFF"/>
        </w:rPr>
        <w:t xml:space="preserve">end </w:t>
      </w:r>
      <w:r w:rsidR="00F74209">
        <w:rPr>
          <w:rFonts w:ascii="Times New Roman" w:hAnsi="Times New Roman" w:cs="Times New Roman"/>
          <w:color w:val="000000"/>
          <w:shd w:val="clear" w:color="auto" w:fill="FFFFFF"/>
        </w:rPr>
        <w:t>of the distribution.</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r w:rsidR="00EB0478">
        <w:rPr>
          <w:rFonts w:ascii="Times New Roman" w:hAnsi="Times New Roman" w:cs="Times New Roman"/>
          <w:color w:val="000000"/>
          <w:shd w:val="clear" w:color="auto" w:fill="FFFFFF"/>
        </w:rPr>
        <w:t>standard deviation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 xml:space="preserve">) and </w:t>
      </w:r>
      <w:r w:rsidR="00683EF5">
        <w:rPr>
          <w:rFonts w:ascii="Times New Roman" w:hAnsi="Times New Roman" w:cs="Times New Roman"/>
          <w:color w:val="000000"/>
          <w:shd w:val="clear" w:color="auto" w:fill="FFFFFF"/>
        </w:rPr>
        <w:t>third moment about the mean</w:t>
      </w:r>
      <w:r w:rsidR="008B261E">
        <w:rPr>
          <w:rFonts w:ascii="Times New Roman" w:hAnsi="Times New Roman" w:cs="Times New Roman"/>
          <w:color w:val="000000"/>
          <w:shd w:val="clear" w:color="auto" w:fill="FFFFFF"/>
        </w:rPr>
        <w:t xml:space="preserve"> (skew</w:t>
      </w:r>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w</w:t>
      </w:r>
      <w:r w:rsidR="00EB0478">
        <w:rPr>
          <w:rFonts w:ascii="Times New Roman" w:hAnsi="Times New Roman" w:cs="Times New Roman"/>
          <w:color w:val="000000"/>
          <w:shd w:val="clear" w:color="auto" w:fill="FFFFFF"/>
        </w:rPr>
        <w:t>ere</w:t>
      </w:r>
      <w:r w:rsidR="00980D1B">
        <w:rPr>
          <w:rFonts w:ascii="Times New Roman" w:hAnsi="Times New Roman" w:cs="Times New Roman"/>
          <w:color w:val="000000"/>
          <w:shd w:val="clear" w:color="auto" w:fill="FFFFFF"/>
        </w:rPr>
        <w:t xml:space="preserve"> </w:t>
      </w:r>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r w:rsidR="00EB0478">
        <w:rPr>
          <w:rFonts w:ascii="Times New Roman" w:hAnsi="Times New Roman" w:cs="Times New Roman"/>
          <w:color w:val="000000"/>
          <w:shd w:val="clear" w:color="auto" w:fill="FFFFFF"/>
        </w:rPr>
        <w:t>:</w:t>
      </w:r>
      <w:r w:rsidR="00683EF5">
        <w:rPr>
          <w:rFonts w:ascii="Times New Roman" w:hAnsi="Times New Roman" w:cs="Times New Roman"/>
          <w:color w:val="000000"/>
          <w:shd w:val="clear" w:color="auto" w:fill="FFFFFF"/>
        </w:rPr>
        <w:t xml:space="preserve"> </w:t>
      </w:r>
    </w:p>
    <w:p w14:paraId="73D91771" w14:textId="77777777" w:rsidR="004200E2" w:rsidRDefault="004200E2" w:rsidP="009E536A">
      <w:pPr>
        <w:autoSpaceDE w:val="0"/>
        <w:autoSpaceDN w:val="0"/>
        <w:adjustRightInd w:val="0"/>
        <w:spacing w:after="0" w:line="480" w:lineRule="auto"/>
        <w:jc w:val="both"/>
        <w:rPr>
          <w:rFonts w:ascii="Times New Roman" w:hAnsi="Times New Roman" w:cs="Times New Roman"/>
          <w:color w:val="000000"/>
          <w:shd w:val="clear" w:color="auto" w:fill="FFFFFF"/>
        </w:rPr>
      </w:pPr>
    </w:p>
    <w:p w14:paraId="566D0C0D" w14:textId="7EE37F9F" w:rsidR="00683EF5"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SD</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2</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32CF51C7"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r w:rsidR="00EB0478">
        <w:rPr>
          <w:rFonts w:ascii="Times New Roman" w:hAnsi="Times New Roman" w:cs="Times New Roman"/>
          <w:color w:val="000000"/>
          <w:shd w:val="clear" w:color="auto" w:fill="FFFFFF"/>
        </w:rPr>
        <w:t>3</w:t>
      </w:r>
      <w:r w:rsidR="00980D1B">
        <w:rPr>
          <w:rFonts w:ascii="Times New Roman" w:hAnsi="Times New Roman" w:cs="Times New Roman"/>
          <w:color w:val="000000"/>
          <w:shd w:val="clear" w:color="auto" w:fill="FFFFFF"/>
        </w:rPr>
        <w:t>)</w:t>
      </w:r>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310186C9" w:rsidR="00A30242" w:rsidRDefault="00EB0478"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DF267E">
        <w:rPr>
          <w:rFonts w:ascii="Times New Roman" w:hAnsi="Times New Roman" w:cs="Times New Roman"/>
          <w:color w:val="000000"/>
          <w:shd w:val="clear" w:color="auto" w:fill="FFFFFF"/>
        </w:rPr>
        <w:t xml:space="preserve"> </w:t>
      </w:r>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5FE5D8FE" w:rsidR="00A30242" w:rsidRPr="008E04D0" w:rsidRDefault="00A30242" w:rsidP="008E04D0">
      <w:pPr>
        <w:pStyle w:val="ListParagraph"/>
        <w:numPr>
          <w:ilvl w:val="1"/>
          <w:numId w:val="1"/>
        </w:num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Statistical Analysis</w:t>
      </w:r>
      <w:r w:rsidR="000443F7" w:rsidRPr="008E04D0">
        <w:rPr>
          <w:rFonts w:ascii="Times New Roman" w:hAnsi="Times New Roman" w:cs="Times New Roman"/>
          <w:i/>
          <w:color w:val="000000"/>
          <w:shd w:val="clear" w:color="auto" w:fill="FFFFFF"/>
        </w:rPr>
        <w:t>.</w:t>
      </w:r>
    </w:p>
    <w:p w14:paraId="57638A9D" w14:textId="72CF56EC" w:rsidR="008016C5" w:rsidRPr="008E04D0" w:rsidRDefault="008016C5">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2.3.1 Lobar Deposition</w:t>
      </w:r>
    </w:p>
    <w:p w14:paraId="53E75445" w14:textId="18F777BC" w:rsidR="0039298B" w:rsidRDefault="000A1ADA" w:rsidP="0039298B">
      <w:pPr>
        <w:autoSpaceDE w:val="0"/>
        <w:autoSpaceDN w:val="0"/>
        <w:adjustRightInd w:val="0"/>
        <w:spacing w:after="0"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w:t>
      </w:r>
      <w:r w:rsidR="00836280">
        <w:rPr>
          <w:rFonts w:ascii="Times New Roman" w:hAnsi="Times New Roman" w:cs="Times New Roman"/>
          <w:color w:val="000000"/>
          <w:shd w:val="clear" w:color="auto" w:fill="FFFFFF"/>
        </w:rPr>
        <w:t>we</w:t>
      </w:r>
      <w:r w:rsidR="003A2603">
        <w:rPr>
          <w:rFonts w:ascii="Times New Roman" w:hAnsi="Times New Roman" w:cs="Times New Roman"/>
          <w:color w:val="000000"/>
          <w:shd w:val="clear" w:color="auto" w:fill="FFFFFF"/>
        </w:rPr>
        <w:t xml:space="preserve">re grouped by particle size and strain. For each group, multiple two-tail T tests were performed to determine if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w:t>
      </w:r>
      <w:r w:rsidR="009E536A">
        <w:rPr>
          <w:rFonts w:ascii="Times New Roman" w:hAnsi="Times New Roman" w:cs="Times New Roman"/>
          <w:color w:val="000000"/>
          <w:shd w:val="clear" w:color="auto" w:fill="FFFFFF"/>
        </w:rPr>
        <w:t>we</w:t>
      </w:r>
      <w:r w:rsidR="003A2603">
        <w:rPr>
          <w:rFonts w:ascii="Times New Roman" w:hAnsi="Times New Roman" w:cs="Times New Roman"/>
          <w:color w:val="000000"/>
          <w:shd w:val="clear" w:color="auto" w:fill="FFFFFF"/>
        </w:rPr>
        <w:t>re significantly different from one.</w:t>
      </w:r>
      <w:r w:rsidR="003B004D">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Paired five-way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across lobes.</w:t>
      </w:r>
      <w:r w:rsidR="009806AC">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Unpaired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w:t>
      </w:r>
      <w:r w:rsidR="00A30242">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w:t>
      </w:r>
      <w:r w:rsidR="009E536A">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distinctive in different mouse samples </w:t>
      </w:r>
      <w:r w:rsidR="003B004D">
        <w:rPr>
          <w:rFonts w:ascii="Times New Roman" w:hAnsi="Times New Roman" w:cs="Times New Roman" w:hint="eastAsia"/>
          <w:color w:val="000000"/>
          <w:shd w:val="clear" w:color="auto" w:fill="FFFFFF"/>
        </w:rPr>
        <w:t>with</w:t>
      </w:r>
      <w:r w:rsidR="003B004D">
        <w:rPr>
          <w:rFonts w:ascii="Times New Roman" w:hAnsi="Times New Roman" w:cs="Times New Roman"/>
          <w:color w:val="000000"/>
          <w:shd w:val="clear" w:color="auto" w:fill="FFFFFF"/>
        </w:rPr>
        <w:t xml:space="preserve"> different strain, sex, particle size and exposure time.</w:t>
      </w:r>
      <w:r w:rsidR="00A30242">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w:t>
      </w:r>
      <w:r w:rsidR="0039298B">
        <w:rPr>
          <w:rFonts w:ascii="Times New Roman" w:hAnsi="Times New Roman" w:cs="Times New Roman"/>
          <w:color w:val="000000"/>
          <w:shd w:val="clear" w:color="auto" w:fill="FFFFFF"/>
        </w:rPr>
        <w:t>were</w:t>
      </w:r>
      <w:r w:rsidR="00A30242">
        <w:rPr>
          <w:rFonts w:ascii="Times New Roman" w:hAnsi="Times New Roman" w:cs="Times New Roman"/>
          <w:color w:val="000000"/>
          <w:shd w:val="clear" w:color="auto" w:fill="FFFFFF"/>
        </w:rPr>
        <w:t xml:space="preserve"> also regressed on particle size.</w:t>
      </w:r>
      <w:r w:rsidR="006B0BED">
        <w:rPr>
          <w:rFonts w:ascii="Times New Roman" w:hAnsi="Times New Roman" w:cs="Times New Roman"/>
          <w:color w:val="000000"/>
          <w:shd w:val="clear" w:color="auto" w:fill="FFFFFF"/>
        </w:rPr>
        <w:t xml:space="preserve"> </w:t>
      </w:r>
      <w:r w:rsidR="003B004D">
        <w:rPr>
          <w:rFonts w:ascii="Times New Roman" w:hAnsi="Times New Roman" w:cs="Times New Roman"/>
          <w:color w:val="000000"/>
          <w:shd w:val="clear" w:color="auto" w:fill="FFFFFF"/>
        </w:rPr>
        <w:t xml:space="preserve">Tests with P values smaller than 0.05 </w:t>
      </w:r>
      <w:r w:rsidR="009E536A">
        <w:rPr>
          <w:rFonts w:ascii="Times New Roman" w:hAnsi="Times New Roman" w:cs="Times New Roman"/>
          <w:color w:val="000000"/>
          <w:shd w:val="clear" w:color="auto" w:fill="FFFFFF"/>
        </w:rPr>
        <w:t>we</w:t>
      </w:r>
      <w:r w:rsidR="003B004D">
        <w:rPr>
          <w:rFonts w:ascii="Times New Roman" w:hAnsi="Times New Roman" w:cs="Times New Roman"/>
          <w:color w:val="000000"/>
          <w:shd w:val="clear" w:color="auto" w:fill="FFFFFF"/>
        </w:rPr>
        <w:t>re reported as significant.</w:t>
      </w:r>
    </w:p>
    <w:p w14:paraId="3146CDE3" w14:textId="77777777" w:rsidR="0039298B" w:rsidRDefault="0039298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B9FBB12" w14:textId="3FE02968" w:rsidR="008016C5" w:rsidRPr="008E04D0" w:rsidRDefault="008016C5" w:rsidP="004D5B63">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2.3.2 Near-acini Deposition</w:t>
      </w:r>
    </w:p>
    <w:p w14:paraId="17D1D523" w14:textId="77777777" w:rsidR="009E536A" w:rsidRDefault="00C85E19" w:rsidP="009E536A">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third moment and standard deviation</w:t>
      </w:r>
      <w:r w:rsidR="004F48FF">
        <w:rPr>
          <w:rFonts w:ascii="Times New Roman" w:hAnsi="Times New Roman" w:cs="Times New Roman"/>
          <w:color w:val="000000"/>
          <w:shd w:val="clear" w:color="auto" w:fill="FFFFFF"/>
        </w:rPr>
        <w:t xml:space="preserve"> of deposition density distributions</w:t>
      </w:r>
      <w:r>
        <w:rPr>
          <w:rFonts w:ascii="Times New Roman" w:hAnsi="Times New Roman" w:cs="Times New Roman"/>
          <w:color w:val="000000"/>
          <w:shd w:val="clear" w:color="auto" w:fill="FFFFFF"/>
        </w:rPr>
        <w:t xml:space="preserve">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regressed on particle size. Unpaired T and ANOVA tests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 xml:space="preserve">o determine if distribution statistics </w:t>
      </w:r>
      <w:r w:rsidR="00836280">
        <w:rPr>
          <w:rFonts w:ascii="Times New Roman" w:hAnsi="Times New Roman" w:cs="Times New Roman"/>
          <w:color w:val="000000"/>
          <w:shd w:val="clear" w:color="auto" w:fill="FFFFFF"/>
        </w:rPr>
        <w:t>we</w:t>
      </w:r>
      <w:r w:rsidR="00E46612">
        <w:rPr>
          <w:rFonts w:ascii="Times New Roman" w:hAnsi="Times New Roman" w:cs="Times New Roman"/>
          <w:color w:val="000000"/>
          <w:shd w:val="clear" w:color="auto" w:fill="FFFFFF"/>
        </w:rPr>
        <w:t>re different across strains and sex.</w:t>
      </w:r>
      <w:r w:rsidR="009E536A">
        <w:rPr>
          <w:rFonts w:ascii="Times New Roman" w:hAnsi="Times New Roman" w:cs="Times New Roman"/>
          <w:color w:val="000000"/>
          <w:shd w:val="clear" w:color="auto" w:fill="FFFFFF"/>
        </w:rPr>
        <w:t xml:space="preserve"> </w:t>
      </w:r>
      <w:r w:rsidR="009E536A">
        <w:rPr>
          <w:rFonts w:ascii="Times New Roman" w:hAnsi="Times New Roman" w:cs="Times New Roman"/>
          <w:color w:val="000000"/>
          <w:shd w:val="clear" w:color="auto" w:fill="FFFFFF"/>
        </w:rPr>
        <w:t>Tests with P values smaller than 0.05 were reported as significant.</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568A0AC3" w14:textId="77FCC7D8" w:rsidR="00A22F9E" w:rsidRPr="00A22F9E" w:rsidRDefault="008016C5" w:rsidP="00A22F9E">
      <w:pPr>
        <w:spacing w:line="480" w:lineRule="auto"/>
        <w:rPr>
          <w:rFonts w:ascii="Times New Roman" w:hAnsi="Times New Roman" w:cs="Times New Roman"/>
          <w:b/>
        </w:rPr>
      </w:pPr>
      <w:r w:rsidRPr="00A22F9E">
        <w:rPr>
          <w:rFonts w:ascii="Times New Roman" w:hAnsi="Times New Roman" w:cs="Times New Roman"/>
          <w:b/>
        </w:rPr>
        <w:lastRenderedPageBreak/>
        <w:t>3. RESULTS AND DISCUSSION</w:t>
      </w:r>
    </w:p>
    <w:p w14:paraId="01D3F5DD" w14:textId="7D14BD55" w:rsidR="00A22F9E" w:rsidRPr="00ED419C" w:rsidRDefault="00C9343C"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All datasets available in the </w:t>
      </w:r>
      <w:proofErr w:type="spellStart"/>
      <w:r>
        <w:rPr>
          <w:rFonts w:ascii="Times New Roman" w:hAnsi="Times New Roman" w:cs="Times New Roman"/>
          <w:color w:val="000000"/>
          <w:shd w:val="clear" w:color="auto" w:fill="FFFFFF"/>
        </w:rPr>
        <w:t>lapd</w:t>
      </w:r>
      <w:r w:rsidR="009E536A">
        <w:rPr>
          <w:rFonts w:ascii="Times New Roman" w:hAnsi="Times New Roman" w:cs="Times New Roman"/>
          <w:color w:val="000000"/>
          <w:shd w:val="clear" w:color="auto" w:fill="FFFFFF"/>
        </w:rPr>
        <w:t>Mouse</w:t>
      </w:r>
      <w:proofErr w:type="spellEnd"/>
      <w:r>
        <w:rPr>
          <w:rFonts w:ascii="Times New Roman" w:hAnsi="Times New Roman" w:cs="Times New Roman"/>
          <w:color w:val="000000"/>
          <w:shd w:val="clear" w:color="auto" w:fill="FFFFFF"/>
        </w:rPr>
        <w:t xml:space="preserve"> archive were used in this study</w:t>
      </w:r>
      <w:r w:rsidR="00BD5C90">
        <w:rPr>
          <w:rFonts w:ascii="Times New Roman" w:hAnsi="Times New Roman" w:cs="Times New Roman"/>
          <w:color w:val="000000"/>
          <w:shd w:val="clear" w:color="auto" w:fill="FFFFFF"/>
        </w:rPr>
        <w:t xml:space="preserve"> except for one</w:t>
      </w:r>
      <w:r w:rsidR="00450F12">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(mouse m25, 2 µm aerosol) </w:t>
      </w:r>
      <w:r w:rsidR="00BD5C90">
        <w:rPr>
          <w:rFonts w:ascii="Times New Roman" w:hAnsi="Times New Roman" w:cs="Times New Roman"/>
          <w:color w:val="000000"/>
          <w:shd w:val="clear" w:color="auto" w:fill="FFFFFF"/>
        </w:rPr>
        <w:t>that was</w:t>
      </w:r>
      <w:r w:rsidR="00450F12">
        <w:rPr>
          <w:rFonts w:ascii="Times New Roman" w:hAnsi="Times New Roman" w:cs="Times New Roman"/>
          <w:color w:val="000000"/>
          <w:shd w:val="clear" w:color="auto" w:fill="FFFFFF"/>
        </w:rPr>
        <w:t xml:space="preserve"> labeled as</w:t>
      </w:r>
      <w:r w:rsidR="00ED4290">
        <w:rPr>
          <w:rFonts w:ascii="Times New Roman" w:hAnsi="Times New Roman" w:cs="Times New Roman"/>
          <w:color w:val="000000"/>
          <w:shd w:val="clear" w:color="auto" w:fill="FFFFFF"/>
        </w:rPr>
        <w:t xml:space="preserve"> being of poor quality (quality C)</w:t>
      </w:r>
      <w:r w:rsidR="00450F12">
        <w:rPr>
          <w:rFonts w:ascii="Times New Roman" w:hAnsi="Times New Roman" w:cs="Times New Roman"/>
          <w:color w:val="000000"/>
          <w:shd w:val="clear" w:color="auto" w:fill="FFFFFF"/>
        </w:rPr>
        <w:t>.</w:t>
      </w:r>
      <w:r w:rsidR="00ED419C">
        <w:rPr>
          <w:rFonts w:ascii="Times New Roman" w:hAnsi="Times New Roman" w:cs="Times New Roman"/>
          <w:color w:val="000000"/>
          <w:shd w:val="clear" w:color="auto" w:fill="FFFFFF"/>
        </w:rPr>
        <w:t xml:space="preserve"> Thus</w:t>
      </w:r>
      <w:r w:rsidR="001D1F91">
        <w:rPr>
          <w:rFonts w:ascii="Times New Roman" w:hAnsi="Times New Roman" w:cs="Times New Roman"/>
          <w:color w:val="000000"/>
          <w:shd w:val="clear" w:color="auto" w:fill="FFFFFF"/>
        </w:rPr>
        <w:t>, analysis from</w:t>
      </w:r>
      <w:r w:rsidR="00ED419C">
        <w:rPr>
          <w:rFonts w:ascii="Times New Roman" w:hAnsi="Times New Roman" w:cs="Times New Roman"/>
          <w:color w:val="000000"/>
          <w:shd w:val="clear" w:color="auto" w:fill="FFFFFF"/>
        </w:rPr>
        <w:t xml:space="preserve"> 33 datasets </w:t>
      </w:r>
      <w:r w:rsidR="001D1F91">
        <w:rPr>
          <w:rFonts w:ascii="Times New Roman" w:hAnsi="Times New Roman" w:cs="Times New Roman"/>
          <w:color w:val="000000"/>
          <w:shd w:val="clear" w:color="auto" w:fill="FFFFFF"/>
        </w:rPr>
        <w:t>are presented here</w:t>
      </w:r>
      <w:r w:rsidR="00ED419C">
        <w:rPr>
          <w:rFonts w:ascii="Times New Roman" w:hAnsi="Times New Roman" w:cs="Times New Roman"/>
          <w:color w:val="000000"/>
          <w:shd w:val="clear" w:color="auto" w:fill="FFFFFF"/>
        </w:rPr>
        <w:t xml:space="preserve">. </w:t>
      </w:r>
    </w:p>
    <w:p w14:paraId="20B953E4" w14:textId="21A822D2" w:rsidR="00A30242" w:rsidRPr="008E04D0" w:rsidRDefault="008016C5" w:rsidP="004D5B63">
      <w:pPr>
        <w:spacing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 xml:space="preserve">3.1 </w:t>
      </w:r>
      <w:r w:rsidR="002D5F42" w:rsidRPr="008E04D0">
        <w:rPr>
          <w:rFonts w:ascii="Times New Roman" w:hAnsi="Times New Roman" w:cs="Times New Roman"/>
          <w:i/>
          <w:color w:val="000000"/>
          <w:shd w:val="clear" w:color="auto" w:fill="FFFFFF"/>
        </w:rPr>
        <w:t>Lobar deposition</w:t>
      </w:r>
    </w:p>
    <w:p w14:paraId="23FBE474" w14:textId="7016A8E9" w:rsidR="0009176B" w:rsidRDefault="000A1ADA" w:rsidP="009E536A">
      <w:pPr>
        <w:spacing w:line="480" w:lineRule="auto"/>
        <w:jc w:val="both"/>
        <w:rPr>
          <w:ins w:id="7" w:author="Chantal Darquenne" w:date="2020-03-12T09:37:00Z"/>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5E3AD1">
        <w:rPr>
          <w:rFonts w:ascii="Times New Roman" w:hAnsi="Times New Roman" w:cs="Times New Roman"/>
          <w:color w:val="000000"/>
          <w:shd w:val="clear" w:color="auto" w:fill="FFFFFF"/>
        </w:rPr>
        <w:t xml:space="preserve"> ratios </w:t>
      </w:r>
      <w:r w:rsidR="00BD5C90">
        <w:rPr>
          <w:rFonts w:ascii="Times New Roman" w:hAnsi="Times New Roman" w:cs="Times New Roman"/>
          <w:color w:val="000000"/>
          <w:shd w:val="clear" w:color="auto" w:fill="FFFFFF"/>
        </w:rPr>
        <w:t xml:space="preserve">averaged over all mice exposed to a given particle size (mean ± SD) </w:t>
      </w:r>
      <w:r w:rsidR="00777BFE">
        <w:rPr>
          <w:rFonts w:ascii="Times New Roman" w:hAnsi="Times New Roman" w:cs="Times New Roman"/>
          <w:color w:val="000000"/>
          <w:shd w:val="clear" w:color="auto" w:fill="FFFFFF"/>
        </w:rPr>
        <w:t>are</w:t>
      </w:r>
      <w:r w:rsidR="00BD5C90">
        <w:rPr>
          <w:rFonts w:ascii="Times New Roman" w:hAnsi="Times New Roman" w:cs="Times New Roman"/>
          <w:color w:val="000000"/>
          <w:shd w:val="clear" w:color="auto" w:fill="FFFFFF"/>
        </w:rPr>
        <w:t xml:space="preserve"> listed in Table 2</w:t>
      </w:r>
      <w:r w:rsidR="001D1F91">
        <w:rPr>
          <w:rFonts w:ascii="Times New Roman" w:hAnsi="Times New Roman" w:cs="Times New Roman"/>
          <w:color w:val="000000"/>
          <w:shd w:val="clear" w:color="auto" w:fill="FFFFFF"/>
        </w:rPr>
        <w:t xml:space="preserve"> and</w:t>
      </w:r>
      <w:r w:rsidR="007D6B04">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i</w:t>
      </w:r>
      <w:r w:rsidR="00ED419C">
        <w:rPr>
          <w:rFonts w:ascii="Times New Roman" w:hAnsi="Times New Roman" w:cs="Times New Roman"/>
          <w:color w:val="000000"/>
          <w:shd w:val="clear" w:color="auto" w:fill="FFFFFF"/>
        </w:rPr>
        <w:t xml:space="preserve">ndividual </w:t>
      </w:r>
      <w:r w:rsidR="00ED419C">
        <w:rPr>
          <w:rFonts w:ascii="Times New Roman" w:hAnsi="Times New Roman" w:cs="Times New Roman"/>
          <w:i/>
          <w:color w:val="000000"/>
          <w:shd w:val="clear" w:color="auto" w:fill="FFFFFF"/>
        </w:rPr>
        <w:t>DV</w:t>
      </w:r>
      <w:r w:rsidR="00ED419C">
        <w:rPr>
          <w:rFonts w:ascii="Times New Roman" w:hAnsi="Times New Roman" w:cs="Times New Roman"/>
          <w:color w:val="000000"/>
          <w:shd w:val="clear" w:color="auto" w:fill="FFFFFF"/>
        </w:rPr>
        <w:t xml:space="preserve"> ratios </w:t>
      </w:r>
      <w:r w:rsidR="001D1F91">
        <w:rPr>
          <w:rFonts w:ascii="Times New Roman" w:hAnsi="Times New Roman" w:cs="Times New Roman"/>
          <w:color w:val="000000"/>
          <w:shd w:val="clear" w:color="auto" w:fill="FFFFFF"/>
        </w:rPr>
        <w:t xml:space="preserve">are shown in Figure 1 </w:t>
      </w:r>
      <w:r w:rsidR="00ED419C">
        <w:rPr>
          <w:rFonts w:ascii="Times New Roman" w:hAnsi="Times New Roman" w:cs="Times New Roman"/>
          <w:color w:val="000000"/>
          <w:shd w:val="clear" w:color="auto" w:fill="FFFFFF"/>
        </w:rPr>
        <w:t xml:space="preserve">where different strains are identified by different symbols. </w:t>
      </w:r>
      <w:r w:rsidR="008B7748">
        <w:rPr>
          <w:rFonts w:ascii="Times New Roman" w:hAnsi="Times New Roman" w:cs="Times New Roman"/>
          <w:color w:val="000000"/>
          <w:shd w:val="clear" w:color="auto" w:fill="FFFFFF"/>
        </w:rPr>
        <w:t>There were v</w:t>
      </w:r>
      <w:r w:rsidR="001D1F91">
        <w:rPr>
          <w:rFonts w:ascii="Times New Roman" w:hAnsi="Times New Roman" w:cs="Times New Roman"/>
          <w:color w:val="000000"/>
          <w:shd w:val="clear" w:color="auto" w:fill="FFFFFF"/>
        </w:rPr>
        <w:t>ariations</w:t>
      </w:r>
      <w:r w:rsidR="00287BB9">
        <w:rPr>
          <w:rFonts w:ascii="Times New Roman" w:hAnsi="Times New Roman" w:cs="Times New Roman"/>
          <w:color w:val="000000"/>
          <w:shd w:val="clear" w:color="auto" w:fill="FFFFFF"/>
        </w:rPr>
        <w:t xml:space="preserve"> in </w:t>
      </w:r>
      <w:r w:rsidR="00287BB9">
        <w:rPr>
          <w:rFonts w:ascii="Times New Roman" w:hAnsi="Times New Roman" w:cs="Times New Roman"/>
          <w:i/>
          <w:color w:val="000000"/>
          <w:shd w:val="clear" w:color="auto" w:fill="FFFFFF"/>
        </w:rPr>
        <w:t>DV</w:t>
      </w:r>
      <w:r w:rsidR="00287BB9">
        <w:rPr>
          <w:rFonts w:ascii="Times New Roman" w:hAnsi="Times New Roman" w:cs="Times New Roman"/>
          <w:color w:val="000000"/>
          <w:shd w:val="clear" w:color="auto" w:fill="FFFFFF"/>
        </w:rPr>
        <w:t xml:space="preserve"> ratios among lobes and these </w:t>
      </w:r>
      <w:r w:rsidR="001E2959">
        <w:rPr>
          <w:rFonts w:ascii="Times New Roman" w:hAnsi="Times New Roman" w:cs="Times New Roman"/>
          <w:color w:val="000000"/>
          <w:shd w:val="clear" w:color="auto" w:fill="FFFFFF"/>
        </w:rPr>
        <w:t xml:space="preserve">variations </w:t>
      </w:r>
      <w:r w:rsidR="00287BB9">
        <w:rPr>
          <w:rFonts w:ascii="Times New Roman" w:hAnsi="Times New Roman" w:cs="Times New Roman"/>
          <w:color w:val="000000"/>
          <w:shd w:val="clear" w:color="auto" w:fill="FFFFFF"/>
        </w:rPr>
        <w:t xml:space="preserve">increased with increasing particle size. </w:t>
      </w:r>
      <w:r w:rsidR="001D1F91">
        <w:rPr>
          <w:rFonts w:ascii="Times New Roman" w:hAnsi="Times New Roman" w:cs="Times New Roman"/>
          <w:color w:val="000000"/>
          <w:shd w:val="clear" w:color="auto" w:fill="FFFFFF"/>
        </w:rPr>
        <w:t>For</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 xml:space="preserve">mice exposed to </w:t>
      </w:r>
      <w:r w:rsidR="00F322F9">
        <w:rPr>
          <w:rFonts w:ascii="Times New Roman" w:hAnsi="Times New Roman" w:cs="Times New Roman"/>
          <w:color w:val="000000"/>
          <w:shd w:val="clear" w:color="auto" w:fill="FFFFFF"/>
        </w:rPr>
        <w:t>2</w:t>
      </w:r>
      <w:r w:rsidR="00055B89">
        <w:rPr>
          <w:rFonts w:ascii="Times New Roman" w:hAnsi="Times New Roman" w:cs="Times New Roman"/>
          <w:color w:val="000000"/>
          <w:shd w:val="clear" w:color="auto" w:fill="FFFFFF"/>
        </w:rPr>
        <w:t xml:space="preserve"> </w:t>
      </w:r>
      <w:r w:rsidR="00055B89" w:rsidRPr="00F453B6">
        <w:rPr>
          <w:rFonts w:ascii="Times New Roman" w:hAnsi="Times New Roman" w:cs="Times New Roman"/>
          <w:color w:val="000000"/>
          <w:shd w:val="clear" w:color="auto" w:fill="FFFFFF"/>
        </w:rPr>
        <w:t>μm</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particles</w:t>
      </w:r>
      <w:r w:rsidR="00055B89">
        <w:rPr>
          <w:rFonts w:ascii="Times New Roman" w:hAnsi="Times New Roman" w:cs="Times New Roman"/>
          <w:color w:val="000000"/>
          <w:shd w:val="clear" w:color="auto" w:fill="FFFFFF"/>
        </w:rPr>
        <w:t xml:space="preserve">, </w:t>
      </w:r>
      <w:r w:rsidR="001D1F91" w:rsidRPr="00BB2328">
        <w:rPr>
          <w:rFonts w:ascii="Times New Roman" w:hAnsi="Times New Roman" w:cs="Times New Roman"/>
          <w:color w:val="000000" w:themeColor="text1"/>
          <w:shd w:val="clear" w:color="auto" w:fill="FFFFFF"/>
        </w:rPr>
        <w:t>significant deviation from 1 w</w:t>
      </w:r>
      <w:r w:rsidR="001E2959">
        <w:rPr>
          <w:rFonts w:ascii="Times New Roman" w:hAnsi="Times New Roman" w:cs="Times New Roman"/>
          <w:color w:val="000000" w:themeColor="text1"/>
          <w:shd w:val="clear" w:color="auto" w:fill="FFFFFF"/>
        </w:rPr>
        <w:t>as</w:t>
      </w:r>
      <w:r w:rsidR="001D1F91" w:rsidRPr="00BB2328">
        <w:rPr>
          <w:rFonts w:ascii="Times New Roman" w:hAnsi="Times New Roman" w:cs="Times New Roman"/>
          <w:color w:val="000000" w:themeColor="text1"/>
          <w:shd w:val="clear" w:color="auto" w:fill="FFFFFF"/>
        </w:rPr>
        <w:t xml:space="preserve"> found for </w:t>
      </w:r>
      <w:r w:rsidR="001D1F91" w:rsidRPr="009D6C55">
        <w:rPr>
          <w:rFonts w:ascii="Times New Roman" w:hAnsi="Times New Roman" w:cs="Times New Roman"/>
          <w:i/>
          <w:color w:val="000000" w:themeColor="text1"/>
          <w:shd w:val="clear" w:color="auto" w:fill="FFFFFF"/>
        </w:rPr>
        <w:t>DV</w:t>
      </w:r>
      <w:r w:rsidR="001D1F91" w:rsidRPr="00BB2328">
        <w:rPr>
          <w:rFonts w:ascii="Times New Roman" w:hAnsi="Times New Roman" w:cs="Times New Roman"/>
          <w:color w:val="000000" w:themeColor="text1"/>
          <w:shd w:val="clear" w:color="auto" w:fill="FFFFFF"/>
        </w:rPr>
        <w:t xml:space="preserve">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1D1F91" w:rsidRPr="00BB2328">
        <w:rPr>
          <w:rFonts w:ascii="Times New Roman" w:hAnsi="Times New Roman" w:cs="Times New Roman"/>
          <w:color w:val="000000" w:themeColor="text1"/>
          <w:shd w:val="clear" w:color="auto" w:fill="FFFFFF"/>
        </w:rPr>
        <w:t xml:space="preserve">), where deposition was relatively greater than lobar </w:t>
      </w:r>
      <w:r w:rsidR="001D1F91" w:rsidRPr="00086610">
        <w:rPr>
          <w:rFonts w:ascii="Times New Roman" w:hAnsi="Times New Roman" w:cs="Times New Roman"/>
          <w:color w:val="000000" w:themeColor="text1"/>
          <w:shd w:val="clear" w:color="auto" w:fill="FFFFFF"/>
        </w:rPr>
        <w:t>volume</w:t>
      </w:r>
      <w:r w:rsidR="001D1F91">
        <w:rPr>
          <w:rFonts w:ascii="Times New Roman" w:hAnsi="Times New Roman" w:cs="Times New Roman"/>
          <w:color w:val="000000" w:themeColor="text1"/>
          <w:shd w:val="clear" w:color="auto" w:fill="FFFFFF"/>
        </w:rPr>
        <w:t xml:space="preserve"> (P&lt;0.001) while</w:t>
      </w:r>
      <w:r w:rsidR="001D1F91"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1D1F91">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1D1F91">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1D1F91">
        <w:rPr>
          <w:rFonts w:ascii="Times New Roman" w:hAnsi="Times New Roman" w:cs="Times New Roman"/>
          <w:color w:val="000000" w:themeColor="text1"/>
          <w:shd w:val="clear" w:color="auto" w:fill="FFFFFF"/>
        </w:rPr>
        <w:t xml:space="preserve"> </w:t>
      </w:r>
      <w:r w:rsidR="001D1F91" w:rsidRPr="00086610">
        <w:rPr>
          <w:rFonts w:ascii="Times New Roman" w:hAnsi="Times New Roman" w:cs="Times New Roman"/>
          <w:color w:val="000000" w:themeColor="text1"/>
          <w:shd w:val="clear" w:color="auto" w:fill="FFFFFF"/>
        </w:rPr>
        <w:t xml:space="preserve">were </w:t>
      </w:r>
      <w:r w:rsidR="001D1F91">
        <w:rPr>
          <w:rFonts w:ascii="Times New Roman" w:hAnsi="Times New Roman" w:cs="Times New Roman"/>
          <w:color w:val="000000" w:themeColor="text1"/>
          <w:shd w:val="clear" w:color="auto" w:fill="FFFFFF"/>
        </w:rPr>
        <w:t xml:space="preserve">all </w:t>
      </w:r>
      <w:r w:rsidR="001D1F91" w:rsidRPr="00BB2328">
        <w:rPr>
          <w:rFonts w:ascii="Times New Roman" w:hAnsi="Times New Roman" w:cs="Times New Roman"/>
          <w:color w:val="000000" w:themeColor="text1"/>
          <w:shd w:val="clear" w:color="auto" w:fill="FFFFFF"/>
        </w:rPr>
        <w:t>significantly</w:t>
      </w:r>
      <w:r w:rsidR="001D1F91">
        <w:rPr>
          <w:rFonts w:ascii="Times New Roman" w:hAnsi="Times New Roman" w:cs="Times New Roman"/>
          <w:color w:val="000000" w:themeColor="text1"/>
          <w:shd w:val="clear" w:color="auto" w:fill="FFFFFF"/>
        </w:rPr>
        <w:t xml:space="preserve"> </w:t>
      </w:r>
      <w:r w:rsidR="0030766A">
        <w:rPr>
          <w:rFonts w:ascii="Times New Roman" w:hAnsi="Times New Roman" w:cs="Times New Roman"/>
          <w:color w:val="000000"/>
          <w:shd w:val="clear" w:color="auto" w:fill="FFFFFF"/>
        </w:rPr>
        <w:t xml:space="preserve">smaller than one (p = 0.020, p &lt; 0.001 and p &lt; 0.001, respectively). </w:t>
      </w:r>
      <w:r w:rsidR="00287BB9">
        <w:rPr>
          <w:rFonts w:ascii="Times New Roman" w:hAnsi="Times New Roman" w:cs="Times New Roman"/>
          <w:color w:val="000000"/>
          <w:shd w:val="clear" w:color="auto" w:fill="FFFFFF"/>
        </w:rPr>
        <w:t>Similar</w:t>
      </w:r>
      <w:r w:rsidR="0030766A">
        <w:rPr>
          <w:rFonts w:ascii="Times New Roman" w:hAnsi="Times New Roman" w:cs="Times New Roman"/>
          <w:color w:val="000000"/>
          <w:shd w:val="clear" w:color="auto" w:fill="FFFFFF"/>
        </w:rPr>
        <w:t xml:space="preserve"> trends </w:t>
      </w:r>
      <w:r w:rsidR="00287BB9">
        <w:rPr>
          <w:rFonts w:ascii="Times New Roman" w:hAnsi="Times New Roman" w:cs="Times New Roman"/>
          <w:color w:val="000000"/>
          <w:shd w:val="clear" w:color="auto" w:fill="FFFFFF"/>
        </w:rPr>
        <w:t>were found for animals exposed to 1 µm particles, however significance was not reached</w:t>
      </w:r>
      <w:r w:rsidR="0030766A">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w:t>
      </w:r>
      <w:r w:rsidR="0030766A">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 animals exposed to</w:t>
      </w:r>
      <w:r w:rsidR="003E159E">
        <w:rPr>
          <w:rFonts w:ascii="Times New Roman" w:hAnsi="Times New Roman" w:cs="Times New Roman"/>
          <w:color w:val="000000"/>
          <w:shd w:val="clear" w:color="auto" w:fill="FFFFFF"/>
        </w:rPr>
        <w:t xml:space="preserve"> 0.5 </w:t>
      </w:r>
      <w:r w:rsidR="003E159E" w:rsidRPr="00F453B6">
        <w:rPr>
          <w:rFonts w:ascii="Times New Roman" w:hAnsi="Times New Roman" w:cs="Times New Roman"/>
          <w:color w:val="000000"/>
          <w:shd w:val="clear" w:color="auto" w:fill="FFFFFF"/>
        </w:rPr>
        <w:t>μm</w:t>
      </w:r>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particles</w:t>
      </w:r>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the </w:t>
      </w:r>
      <w:r w:rsidR="00287BB9">
        <w:rPr>
          <w:rFonts w:ascii="Times New Roman" w:hAnsi="Times New Roman" w:cs="Times New Roman"/>
          <w:color w:val="000000"/>
          <w:shd w:val="clear" w:color="auto" w:fill="FFFFFF"/>
        </w:rPr>
        <w:t xml:space="preserve">only </w:t>
      </w:r>
      <w:r w:rsidR="008B7748">
        <w:rPr>
          <w:rFonts w:ascii="Times New Roman" w:hAnsi="Times New Roman" w:cs="Times New Roman"/>
          <w:i/>
          <w:color w:val="000000"/>
          <w:shd w:val="clear" w:color="auto" w:fill="FFFFFF"/>
        </w:rPr>
        <w:t xml:space="preserve">DV </w:t>
      </w:r>
      <w:r w:rsidR="008B7748" w:rsidRPr="009D6C55">
        <w:rPr>
          <w:rFonts w:ascii="Times New Roman" w:hAnsi="Times New Roman" w:cs="Times New Roman"/>
          <w:color w:val="000000"/>
          <w:shd w:val="clear" w:color="auto" w:fill="FFFFFF"/>
        </w:rPr>
        <w:t>ratio that was significantly different than one was</w:t>
      </w:r>
      <w:r w:rsidR="008B7748">
        <w:rPr>
          <w:rFonts w:ascii="Times New Roman" w:hAnsi="Times New Roman" w:cs="Times New Roman"/>
          <w:i/>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&gt;1, </w:t>
      </w:r>
      <w:r w:rsidR="003E159E">
        <w:rPr>
          <w:rFonts w:ascii="Times New Roman" w:hAnsi="Times New Roman" w:cs="Times New Roman"/>
          <w:color w:val="000000"/>
          <w:shd w:val="clear" w:color="auto" w:fill="FFFFFF"/>
        </w:rPr>
        <w:t>p = 0.033).</w:t>
      </w:r>
      <w:r w:rsidR="00287BB9">
        <w:rPr>
          <w:rFonts w:ascii="Times New Roman" w:hAnsi="Times New Roman" w:cs="Times New Roman"/>
          <w:color w:val="000000"/>
          <w:shd w:val="clear" w:color="auto" w:fill="FFFFFF"/>
        </w:rPr>
        <w:t xml:space="preserve"> </w:t>
      </w:r>
      <w:r w:rsidR="00B06D3C">
        <w:rPr>
          <w:rFonts w:ascii="Times New Roman" w:hAnsi="Times New Roman" w:cs="Times New Roman"/>
          <w:color w:val="000000"/>
          <w:shd w:val="clear" w:color="auto" w:fill="FFFFFF"/>
        </w:rPr>
        <w:t>Finally, i</w:t>
      </w:r>
      <w:r w:rsidR="008B7748">
        <w:rPr>
          <w:rFonts w:ascii="Times New Roman" w:hAnsi="Times New Roman" w:cs="Times New Roman"/>
          <w:color w:val="000000"/>
          <w:shd w:val="clear" w:color="auto" w:fill="FFFFFF"/>
        </w:rPr>
        <w:t>rrespective of particle size</w:t>
      </w:r>
      <w:r w:rsidR="00287BB9">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287BB9">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showed</w:t>
      </w:r>
      <w:r w:rsidR="00287BB9">
        <w:rPr>
          <w:rFonts w:ascii="Times New Roman" w:hAnsi="Times New Roman" w:cs="Times New Roman"/>
          <w:color w:val="000000"/>
          <w:shd w:val="clear" w:color="auto" w:fill="FFFFFF"/>
        </w:rPr>
        <w:t xml:space="preserve"> no difference from one</w:t>
      </w:r>
      <w:r w:rsidR="00626884">
        <w:rPr>
          <w:rFonts w:ascii="Times New Roman" w:hAnsi="Times New Roman" w:cs="Times New Roman"/>
          <w:color w:val="000000"/>
          <w:shd w:val="clear" w:color="auto" w:fill="FFFFFF"/>
        </w:rPr>
        <w:t xml:space="preserve">, indicating that </w:t>
      </w:r>
      <w:r w:rsidR="005E3AD1">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deposition in the left lobe i</w:t>
      </w:r>
      <w:r w:rsidR="00777BFE">
        <w:rPr>
          <w:rFonts w:ascii="Times New Roman" w:hAnsi="Times New Roman" w:cs="Times New Roman"/>
          <w:color w:val="000000"/>
          <w:shd w:val="clear" w:color="auto" w:fill="FFFFFF"/>
        </w:rPr>
        <w:t>s</w:t>
      </w:r>
      <w:r w:rsidR="00626884">
        <w:rPr>
          <w:rFonts w:ascii="Times New Roman" w:hAnsi="Times New Roman" w:cs="Times New Roman"/>
          <w:color w:val="000000"/>
          <w:shd w:val="clear" w:color="auto" w:fill="FFFFFF"/>
        </w:rPr>
        <w:t xml:space="preserve"> proportional to the lobar volume.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5"/>
        <w:gridCol w:w="576"/>
        <w:gridCol w:w="1440"/>
        <w:gridCol w:w="1440"/>
        <w:gridCol w:w="1440"/>
        <w:gridCol w:w="1440"/>
        <w:gridCol w:w="1440"/>
      </w:tblGrid>
      <w:tr w:rsidR="004200E2" w14:paraId="6171ECD8" w14:textId="77777777" w:rsidTr="004200E2">
        <w:tc>
          <w:tcPr>
            <w:tcW w:w="9111" w:type="dxa"/>
            <w:gridSpan w:val="7"/>
            <w:tcBorders>
              <w:bottom w:val="single" w:sz="4" w:space="0" w:color="auto"/>
            </w:tcBorders>
          </w:tcPr>
          <w:p w14:paraId="2B150BC9" w14:textId="18B1DC0B" w:rsidR="004200E2" w:rsidRDefault="004200E2" w:rsidP="001D1F91">
            <w:pPr>
              <w:spacing w:line="480" w:lineRule="auto"/>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Table 2.</w:t>
            </w:r>
          </w:p>
        </w:tc>
      </w:tr>
      <w:tr w:rsidR="004200E2" w14:paraId="31FD5181" w14:textId="77777777" w:rsidTr="004200E2">
        <w:tc>
          <w:tcPr>
            <w:tcW w:w="1335" w:type="dxa"/>
            <w:tcBorders>
              <w:top w:val="single" w:sz="4" w:space="0" w:color="auto"/>
              <w:bottom w:val="single" w:sz="4" w:space="0" w:color="auto"/>
            </w:tcBorders>
          </w:tcPr>
          <w:p w14:paraId="6A97F79A" w14:textId="42414CF4"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Particle size</w:t>
            </w:r>
          </w:p>
        </w:tc>
        <w:tc>
          <w:tcPr>
            <w:tcW w:w="576" w:type="dxa"/>
            <w:tcBorders>
              <w:top w:val="single" w:sz="4" w:space="0" w:color="auto"/>
              <w:bottom w:val="single" w:sz="4" w:space="0" w:color="auto"/>
            </w:tcBorders>
          </w:tcPr>
          <w:p w14:paraId="6302C6AE" w14:textId="5E3206DA"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w:t>
            </w:r>
          </w:p>
        </w:tc>
        <w:tc>
          <w:tcPr>
            <w:tcW w:w="1440" w:type="dxa"/>
            <w:tcBorders>
              <w:top w:val="single" w:sz="4" w:space="0" w:color="auto"/>
              <w:bottom w:val="single" w:sz="4" w:space="0" w:color="auto"/>
            </w:tcBorders>
          </w:tcPr>
          <w:p w14:paraId="7C8CE516"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443D8211"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06B3906F" w14:textId="008C1CC6"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DV ratio</w:t>
            </w:r>
          </w:p>
        </w:tc>
        <w:tc>
          <w:tcPr>
            <w:tcW w:w="1440" w:type="dxa"/>
            <w:tcBorders>
              <w:top w:val="single" w:sz="4" w:space="0" w:color="auto"/>
              <w:bottom w:val="single" w:sz="4" w:space="0" w:color="auto"/>
            </w:tcBorders>
          </w:tcPr>
          <w:p w14:paraId="31B8A607"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13C61AC2"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r>
      <w:tr w:rsidR="004200E2" w14:paraId="7FB3C54D" w14:textId="77777777" w:rsidTr="004200E2">
        <w:tc>
          <w:tcPr>
            <w:tcW w:w="1335" w:type="dxa"/>
            <w:tcBorders>
              <w:top w:val="single" w:sz="4" w:space="0" w:color="auto"/>
            </w:tcBorders>
          </w:tcPr>
          <w:p w14:paraId="5E2C9136" w14:textId="7777777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576" w:type="dxa"/>
            <w:tcBorders>
              <w:top w:val="single" w:sz="4" w:space="0" w:color="auto"/>
            </w:tcBorders>
          </w:tcPr>
          <w:p w14:paraId="6ECBAC2A" w14:textId="7010ED57" w:rsidR="004200E2" w:rsidRDefault="004200E2" w:rsidP="004200E2">
            <w:pPr>
              <w:spacing w:before="120" w:line="480" w:lineRule="auto"/>
              <w:jc w:val="center"/>
              <w:rPr>
                <w:rFonts w:ascii="Times New Roman" w:hAnsi="Times New Roman" w:cs="Times New Roman"/>
                <w:color w:val="000000"/>
                <w:shd w:val="clear" w:color="auto" w:fill="FFFFFF"/>
              </w:rPr>
            </w:pPr>
          </w:p>
        </w:tc>
        <w:tc>
          <w:tcPr>
            <w:tcW w:w="1440" w:type="dxa"/>
            <w:tcBorders>
              <w:top w:val="single" w:sz="4" w:space="0" w:color="auto"/>
              <w:bottom w:val="single" w:sz="4" w:space="0" w:color="auto"/>
            </w:tcBorders>
          </w:tcPr>
          <w:p w14:paraId="1698C883" w14:textId="7D155F82"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Left</w:t>
            </w:r>
          </w:p>
        </w:tc>
        <w:tc>
          <w:tcPr>
            <w:tcW w:w="1440" w:type="dxa"/>
            <w:tcBorders>
              <w:top w:val="single" w:sz="4" w:space="0" w:color="auto"/>
              <w:bottom w:val="single" w:sz="4" w:space="0" w:color="auto"/>
            </w:tcBorders>
          </w:tcPr>
          <w:p w14:paraId="7E5109CD" w14:textId="1E333A1B"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 </w:t>
            </w:r>
            <w:r>
              <w:rPr>
                <w:rFonts w:ascii="Times New Roman" w:hAnsi="Times New Roman" w:cs="Times New Roman"/>
                <w:color w:val="000000"/>
                <w:shd w:val="clear" w:color="auto" w:fill="FFFFFF"/>
              </w:rPr>
              <w:t>Cranial</w:t>
            </w:r>
          </w:p>
        </w:tc>
        <w:tc>
          <w:tcPr>
            <w:tcW w:w="1440" w:type="dxa"/>
            <w:tcBorders>
              <w:top w:val="single" w:sz="4" w:space="0" w:color="auto"/>
              <w:bottom w:val="single" w:sz="4" w:space="0" w:color="auto"/>
            </w:tcBorders>
          </w:tcPr>
          <w:p w14:paraId="05F1F0DE" w14:textId="1F9A271D"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 </w:t>
            </w:r>
            <w:r>
              <w:rPr>
                <w:rFonts w:ascii="Times New Roman" w:hAnsi="Times New Roman" w:cs="Times New Roman"/>
                <w:color w:val="000000"/>
                <w:shd w:val="clear" w:color="auto" w:fill="FFFFFF"/>
              </w:rPr>
              <w:t>Middle</w:t>
            </w:r>
          </w:p>
        </w:tc>
        <w:tc>
          <w:tcPr>
            <w:tcW w:w="1440" w:type="dxa"/>
            <w:tcBorders>
              <w:top w:val="single" w:sz="4" w:space="0" w:color="auto"/>
              <w:bottom w:val="single" w:sz="4" w:space="0" w:color="auto"/>
            </w:tcBorders>
          </w:tcPr>
          <w:p w14:paraId="2DB21DA3" w14:textId="3F1B8EF2"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 </w:t>
            </w:r>
            <w:r>
              <w:rPr>
                <w:rFonts w:ascii="Times New Roman" w:hAnsi="Times New Roman" w:cs="Times New Roman"/>
                <w:color w:val="000000"/>
                <w:shd w:val="clear" w:color="auto" w:fill="FFFFFF"/>
              </w:rPr>
              <w:t>Caudal</w:t>
            </w:r>
          </w:p>
        </w:tc>
        <w:tc>
          <w:tcPr>
            <w:tcW w:w="1440" w:type="dxa"/>
            <w:tcBorders>
              <w:top w:val="single" w:sz="4" w:space="0" w:color="auto"/>
              <w:bottom w:val="single" w:sz="4" w:space="0" w:color="auto"/>
            </w:tcBorders>
          </w:tcPr>
          <w:p w14:paraId="2527B768" w14:textId="521136D6"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 Accessory</w:t>
            </w:r>
          </w:p>
        </w:tc>
      </w:tr>
      <w:tr w:rsidR="004200E2" w14:paraId="79B77340" w14:textId="77777777" w:rsidTr="004200E2">
        <w:tc>
          <w:tcPr>
            <w:tcW w:w="1335" w:type="dxa"/>
          </w:tcPr>
          <w:p w14:paraId="2EA527D7" w14:textId="59CD9BEE" w:rsidR="004200E2" w:rsidRPr="004200E2" w:rsidRDefault="004200E2" w:rsidP="004200E2">
            <w:pPr>
              <w:autoSpaceDE w:val="0"/>
              <w:autoSpaceDN w:val="0"/>
              <w:adjustRightInd w:val="0"/>
              <w:spacing w:before="12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 µm</w:t>
            </w:r>
          </w:p>
        </w:tc>
        <w:tc>
          <w:tcPr>
            <w:tcW w:w="576" w:type="dxa"/>
          </w:tcPr>
          <w:p w14:paraId="10F6292B" w14:textId="0533D2A7"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p>
        </w:tc>
        <w:tc>
          <w:tcPr>
            <w:tcW w:w="1440" w:type="dxa"/>
            <w:tcBorders>
              <w:top w:val="single" w:sz="4" w:space="0" w:color="auto"/>
            </w:tcBorders>
          </w:tcPr>
          <w:p w14:paraId="4E9603BA" w14:textId="13DA298D" w:rsidR="004200E2" w:rsidRP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1.04 ± 0.11</w:t>
            </w:r>
          </w:p>
        </w:tc>
        <w:tc>
          <w:tcPr>
            <w:tcW w:w="1440" w:type="dxa"/>
            <w:tcBorders>
              <w:top w:val="single" w:sz="4" w:space="0" w:color="auto"/>
            </w:tcBorders>
          </w:tcPr>
          <w:p w14:paraId="6C19DDBF" w14:textId="39E2EAA0" w:rsidR="004200E2" w:rsidRPr="004200E2" w:rsidRDefault="004200E2" w:rsidP="004200E2">
            <w:pPr>
              <w:spacing w:before="120"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1.14 ± 0.04</w:t>
            </w:r>
            <w:r>
              <w:rPr>
                <w:rFonts w:ascii="Times New Roman" w:hAnsi="Times New Roman" w:cs="Times New Roman"/>
                <w:color w:val="000000"/>
                <w:shd w:val="clear" w:color="auto" w:fill="FFFFFF"/>
                <w:vertAlign w:val="superscript"/>
              </w:rPr>
              <w:t>*</w:t>
            </w:r>
          </w:p>
        </w:tc>
        <w:tc>
          <w:tcPr>
            <w:tcW w:w="1440" w:type="dxa"/>
            <w:tcBorders>
              <w:top w:val="single" w:sz="4" w:space="0" w:color="auto"/>
            </w:tcBorders>
          </w:tcPr>
          <w:p w14:paraId="375CC6CC" w14:textId="180CAADD"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0.99</w:t>
            </w:r>
            <w:r>
              <w:rPr>
                <w:rFonts w:ascii="Times New Roman" w:hAnsi="Times New Roman" w:cs="Times New Roman"/>
                <w:color w:val="000000"/>
                <w:shd w:val="clear" w:color="auto" w:fill="FFFFFF"/>
              </w:rPr>
              <w:t xml:space="preserve"> ± 0.1</w:t>
            </w:r>
            <w:r>
              <w:rPr>
                <w:rFonts w:ascii="Times New Roman" w:hAnsi="Times New Roman" w:cs="Times New Roman"/>
                <w:color w:val="000000"/>
                <w:shd w:val="clear" w:color="auto" w:fill="FFFFFF"/>
              </w:rPr>
              <w:t>0</w:t>
            </w:r>
          </w:p>
        </w:tc>
        <w:tc>
          <w:tcPr>
            <w:tcW w:w="1440" w:type="dxa"/>
            <w:tcBorders>
              <w:top w:val="single" w:sz="4" w:space="0" w:color="auto"/>
            </w:tcBorders>
          </w:tcPr>
          <w:p w14:paraId="7D4354DA" w14:textId="23EB4C2D"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w:t>
            </w:r>
            <w:r>
              <w:rPr>
                <w:rFonts w:ascii="Times New Roman" w:hAnsi="Times New Roman" w:cs="Times New Roman"/>
                <w:color w:val="000000"/>
                <w:shd w:val="clear" w:color="auto" w:fill="FFFFFF"/>
              </w:rPr>
              <w:t>8</w:t>
            </w:r>
            <w:r>
              <w:rPr>
                <w:rFonts w:ascii="Times New Roman" w:hAnsi="Times New Roman" w:cs="Times New Roman"/>
                <w:color w:val="000000"/>
                <w:shd w:val="clear" w:color="auto" w:fill="FFFFFF"/>
              </w:rPr>
              <w:t>9 ± 0.</w:t>
            </w:r>
            <w:r>
              <w:rPr>
                <w:rFonts w:ascii="Times New Roman" w:hAnsi="Times New Roman" w:cs="Times New Roman"/>
                <w:color w:val="000000"/>
                <w:shd w:val="clear" w:color="auto" w:fill="FFFFFF"/>
              </w:rPr>
              <w:t>07</w:t>
            </w:r>
          </w:p>
        </w:tc>
        <w:tc>
          <w:tcPr>
            <w:tcW w:w="1440" w:type="dxa"/>
            <w:tcBorders>
              <w:top w:val="single" w:sz="4" w:space="0" w:color="auto"/>
            </w:tcBorders>
          </w:tcPr>
          <w:p w14:paraId="1B1B19BF" w14:textId="72B94881" w:rsidR="004200E2" w:rsidRDefault="004200E2" w:rsidP="004200E2">
            <w:pPr>
              <w:spacing w:before="12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0.9</w:t>
            </w:r>
            <w:r>
              <w:rPr>
                <w:rFonts w:ascii="Times New Roman" w:hAnsi="Times New Roman" w:cs="Times New Roman"/>
                <w:color w:val="000000"/>
                <w:shd w:val="clear" w:color="auto" w:fill="FFFFFF"/>
              </w:rPr>
              <w:t>4</w:t>
            </w:r>
            <w:r>
              <w:rPr>
                <w:rFonts w:ascii="Times New Roman" w:hAnsi="Times New Roman" w:cs="Times New Roman"/>
                <w:color w:val="000000"/>
                <w:shd w:val="clear" w:color="auto" w:fill="FFFFFF"/>
              </w:rPr>
              <w:t xml:space="preserve"> ± 0.</w:t>
            </w:r>
            <w:r>
              <w:rPr>
                <w:rFonts w:ascii="Times New Roman" w:hAnsi="Times New Roman" w:cs="Times New Roman"/>
                <w:color w:val="000000"/>
                <w:shd w:val="clear" w:color="auto" w:fill="FFFFFF"/>
              </w:rPr>
              <w:t>05</w:t>
            </w:r>
          </w:p>
        </w:tc>
      </w:tr>
      <w:tr w:rsidR="004200E2" w14:paraId="156BF990" w14:textId="77777777" w:rsidTr="004200E2">
        <w:tc>
          <w:tcPr>
            <w:tcW w:w="1335" w:type="dxa"/>
            <w:tcBorders>
              <w:bottom w:val="single" w:sz="4" w:space="0" w:color="auto"/>
            </w:tcBorders>
          </w:tcPr>
          <w:p w14:paraId="3FE3EE33" w14:textId="77777777"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 µm</w:t>
            </w:r>
          </w:p>
          <w:p w14:paraId="6C00B35F" w14:textId="2635F438" w:rsidR="004200E2" w:rsidRDefault="004200E2" w:rsidP="004200E2">
            <w:pPr>
              <w:autoSpaceDE w:val="0"/>
              <w:autoSpaceDN w:val="0"/>
              <w:adjustRightInd w:val="0"/>
              <w:spacing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 µm</w:t>
            </w:r>
          </w:p>
        </w:tc>
        <w:tc>
          <w:tcPr>
            <w:tcW w:w="576" w:type="dxa"/>
            <w:tcBorders>
              <w:bottom w:val="single" w:sz="4" w:space="0" w:color="auto"/>
            </w:tcBorders>
          </w:tcPr>
          <w:p w14:paraId="71241238" w14:textId="77777777"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16</w:t>
            </w:r>
          </w:p>
          <w:p w14:paraId="71EE473C" w14:textId="01477A9C"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15</w:t>
            </w:r>
          </w:p>
        </w:tc>
        <w:tc>
          <w:tcPr>
            <w:tcW w:w="1440" w:type="dxa"/>
            <w:tcBorders>
              <w:bottom w:val="single" w:sz="4" w:space="0" w:color="auto"/>
            </w:tcBorders>
          </w:tcPr>
          <w:p w14:paraId="3D3A2587" w14:textId="77777777"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1.06 ± 0.11</w:t>
            </w:r>
          </w:p>
          <w:p w14:paraId="5D2FAF39" w14:textId="043BF326" w:rsidR="004200E2" w:rsidRP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1.04 ± 0.18</w:t>
            </w:r>
          </w:p>
        </w:tc>
        <w:tc>
          <w:tcPr>
            <w:tcW w:w="1440" w:type="dxa"/>
            <w:tcBorders>
              <w:bottom w:val="single" w:sz="4" w:space="0" w:color="auto"/>
            </w:tcBorders>
          </w:tcPr>
          <w:p w14:paraId="569EAFC4" w14:textId="4E4EC9F8" w:rsid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1.1</w:t>
            </w:r>
            <w:r>
              <w:rPr>
                <w:rFonts w:ascii="Times New Roman" w:hAnsi="Times New Roman" w:cs="Times New Roman"/>
                <w:color w:val="000000"/>
                <w:shd w:val="clear" w:color="auto" w:fill="FFFFFF"/>
              </w:rPr>
              <w:t>7</w:t>
            </w:r>
            <w:r>
              <w:rPr>
                <w:rFonts w:ascii="Times New Roman" w:hAnsi="Times New Roman" w:cs="Times New Roman"/>
                <w:color w:val="000000"/>
                <w:shd w:val="clear" w:color="auto" w:fill="FFFFFF"/>
              </w:rPr>
              <w:t xml:space="preserve"> ± 0.</w:t>
            </w:r>
            <w:r>
              <w:rPr>
                <w:rFonts w:ascii="Times New Roman" w:hAnsi="Times New Roman" w:cs="Times New Roman"/>
                <w:color w:val="000000"/>
                <w:shd w:val="clear" w:color="auto" w:fill="FFFFFF"/>
              </w:rPr>
              <w:t>11</w:t>
            </w:r>
            <w:r>
              <w:rPr>
                <w:rFonts w:ascii="Times New Roman" w:hAnsi="Times New Roman" w:cs="Times New Roman"/>
                <w:color w:val="000000"/>
                <w:shd w:val="clear" w:color="auto" w:fill="FFFFFF"/>
                <w:vertAlign w:val="superscript"/>
              </w:rPr>
              <w:t>*</w:t>
            </w:r>
          </w:p>
          <w:p w14:paraId="0962033D" w14:textId="5917BAB9"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1.42 ± 0.34</w:t>
            </w:r>
            <w:r>
              <w:rPr>
                <w:rFonts w:ascii="Times New Roman" w:hAnsi="Times New Roman" w:cs="Times New Roman"/>
                <w:color w:val="000000"/>
                <w:shd w:val="clear" w:color="auto" w:fill="FFFFFF"/>
                <w:vertAlign w:val="superscript"/>
              </w:rPr>
              <w:t>*</w:t>
            </w:r>
          </w:p>
        </w:tc>
        <w:tc>
          <w:tcPr>
            <w:tcW w:w="1440" w:type="dxa"/>
            <w:tcBorders>
              <w:bottom w:val="single" w:sz="4" w:space="0" w:color="auto"/>
            </w:tcBorders>
          </w:tcPr>
          <w:p w14:paraId="610240FD" w14:textId="72067F87" w:rsid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0.96</w:t>
            </w:r>
            <w:r>
              <w:rPr>
                <w:rFonts w:ascii="Times New Roman" w:hAnsi="Times New Roman" w:cs="Times New Roman"/>
                <w:color w:val="000000"/>
                <w:shd w:val="clear" w:color="auto" w:fill="FFFFFF"/>
              </w:rPr>
              <w:t xml:space="preserve"> ± 0.1</w:t>
            </w:r>
            <w:r>
              <w:rPr>
                <w:rFonts w:ascii="Times New Roman" w:hAnsi="Times New Roman" w:cs="Times New Roman"/>
                <w:color w:val="000000"/>
                <w:shd w:val="clear" w:color="auto" w:fill="FFFFFF"/>
              </w:rPr>
              <w:t>8</w:t>
            </w:r>
          </w:p>
          <w:p w14:paraId="1022F35C" w14:textId="7B886EF3"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0.86</w:t>
            </w:r>
            <w:r>
              <w:rPr>
                <w:rFonts w:ascii="Times New Roman" w:hAnsi="Times New Roman" w:cs="Times New Roman"/>
                <w:color w:val="000000"/>
                <w:shd w:val="clear" w:color="auto" w:fill="FFFFFF"/>
              </w:rPr>
              <w:t xml:space="preserve"> ± 0.</w:t>
            </w:r>
            <w:r>
              <w:rPr>
                <w:rFonts w:ascii="Times New Roman" w:hAnsi="Times New Roman" w:cs="Times New Roman"/>
                <w:color w:val="000000"/>
                <w:shd w:val="clear" w:color="auto" w:fill="FFFFFF"/>
              </w:rPr>
              <w:t>19</w:t>
            </w:r>
            <w:r>
              <w:rPr>
                <w:rFonts w:ascii="Times New Roman" w:hAnsi="Times New Roman" w:cs="Times New Roman"/>
                <w:color w:val="000000"/>
                <w:shd w:val="clear" w:color="auto" w:fill="FFFFFF"/>
                <w:vertAlign w:val="superscript"/>
              </w:rPr>
              <w:t>*</w:t>
            </w:r>
          </w:p>
        </w:tc>
        <w:tc>
          <w:tcPr>
            <w:tcW w:w="1440" w:type="dxa"/>
            <w:tcBorders>
              <w:bottom w:val="single" w:sz="4" w:space="0" w:color="auto"/>
            </w:tcBorders>
          </w:tcPr>
          <w:p w14:paraId="218B35F1" w14:textId="0958427B"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w:t>
            </w:r>
            <w:r>
              <w:rPr>
                <w:rFonts w:ascii="Times New Roman" w:hAnsi="Times New Roman" w:cs="Times New Roman"/>
                <w:color w:val="000000"/>
                <w:shd w:val="clear" w:color="auto" w:fill="FFFFFF"/>
              </w:rPr>
              <w:t>88</w:t>
            </w:r>
            <w:r>
              <w:rPr>
                <w:rFonts w:ascii="Times New Roman" w:hAnsi="Times New Roman" w:cs="Times New Roman"/>
                <w:color w:val="000000"/>
                <w:shd w:val="clear" w:color="auto" w:fill="FFFFFF"/>
              </w:rPr>
              <w:t xml:space="preserve"> ± 0.</w:t>
            </w:r>
            <w:r>
              <w:rPr>
                <w:rFonts w:ascii="Times New Roman" w:hAnsi="Times New Roman" w:cs="Times New Roman"/>
                <w:color w:val="000000"/>
                <w:shd w:val="clear" w:color="auto" w:fill="FFFFFF"/>
              </w:rPr>
              <w:t>0</w:t>
            </w:r>
            <w:r>
              <w:rPr>
                <w:rFonts w:ascii="Times New Roman" w:hAnsi="Times New Roman" w:cs="Times New Roman"/>
                <w:color w:val="000000"/>
                <w:shd w:val="clear" w:color="auto" w:fill="FFFFFF"/>
              </w:rPr>
              <w:t>8</w:t>
            </w:r>
            <w:r>
              <w:rPr>
                <w:rFonts w:ascii="Times New Roman" w:hAnsi="Times New Roman" w:cs="Times New Roman"/>
                <w:color w:val="000000"/>
                <w:shd w:val="clear" w:color="auto" w:fill="FFFFFF"/>
                <w:vertAlign w:val="superscript"/>
              </w:rPr>
              <w:t>*</w:t>
            </w:r>
          </w:p>
          <w:p w14:paraId="27DECCBE" w14:textId="2F9FB4A3"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0.8</w:t>
            </w:r>
            <w:r>
              <w:rPr>
                <w:rFonts w:ascii="Times New Roman" w:hAnsi="Times New Roman" w:cs="Times New Roman"/>
                <w:color w:val="000000"/>
                <w:shd w:val="clear" w:color="auto" w:fill="FFFFFF"/>
              </w:rPr>
              <w:t>2</w:t>
            </w:r>
            <w:r>
              <w:rPr>
                <w:rFonts w:ascii="Times New Roman" w:hAnsi="Times New Roman" w:cs="Times New Roman"/>
                <w:color w:val="000000"/>
                <w:shd w:val="clear" w:color="auto" w:fill="FFFFFF"/>
              </w:rPr>
              <w:t xml:space="preserve"> ± 0.1</w:t>
            </w:r>
            <w:r>
              <w:rPr>
                <w:rFonts w:ascii="Times New Roman" w:hAnsi="Times New Roman" w:cs="Times New Roman"/>
                <w:color w:val="000000"/>
                <w:shd w:val="clear" w:color="auto" w:fill="FFFFFF"/>
              </w:rPr>
              <w:t>3</w:t>
            </w:r>
            <w:r>
              <w:rPr>
                <w:rFonts w:ascii="Times New Roman" w:hAnsi="Times New Roman" w:cs="Times New Roman"/>
                <w:color w:val="000000"/>
                <w:shd w:val="clear" w:color="auto" w:fill="FFFFFF"/>
                <w:vertAlign w:val="superscript"/>
              </w:rPr>
              <w:t>*</w:t>
            </w:r>
          </w:p>
        </w:tc>
        <w:tc>
          <w:tcPr>
            <w:tcW w:w="1440" w:type="dxa"/>
            <w:tcBorders>
              <w:bottom w:val="single" w:sz="4" w:space="0" w:color="auto"/>
            </w:tcBorders>
          </w:tcPr>
          <w:p w14:paraId="632BFD7B" w14:textId="7115BB9C" w:rsidR="004200E2" w:rsidRPr="004200E2" w:rsidRDefault="004200E2" w:rsidP="004200E2">
            <w:pPr>
              <w:spacing w:line="480" w:lineRule="auto"/>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0.</w:t>
            </w:r>
            <w:r>
              <w:rPr>
                <w:rFonts w:ascii="Times New Roman" w:hAnsi="Times New Roman" w:cs="Times New Roman"/>
                <w:color w:val="000000"/>
                <w:shd w:val="clear" w:color="auto" w:fill="FFFFFF"/>
              </w:rPr>
              <w:t>88</w:t>
            </w:r>
            <w:r>
              <w:rPr>
                <w:rFonts w:ascii="Times New Roman" w:hAnsi="Times New Roman" w:cs="Times New Roman"/>
                <w:color w:val="000000"/>
                <w:shd w:val="clear" w:color="auto" w:fill="FFFFFF"/>
              </w:rPr>
              <w:t xml:space="preserve"> ± 0.1</w:t>
            </w:r>
            <w:r>
              <w:rPr>
                <w:rFonts w:ascii="Times New Roman" w:hAnsi="Times New Roman" w:cs="Times New Roman"/>
                <w:color w:val="000000"/>
                <w:shd w:val="clear" w:color="auto" w:fill="FFFFFF"/>
              </w:rPr>
              <w:t>0</w:t>
            </w:r>
            <w:r>
              <w:rPr>
                <w:rFonts w:ascii="Times New Roman" w:hAnsi="Times New Roman" w:cs="Times New Roman"/>
                <w:color w:val="000000"/>
                <w:shd w:val="clear" w:color="auto" w:fill="FFFFFF"/>
                <w:vertAlign w:val="superscript"/>
              </w:rPr>
              <w:t>*</w:t>
            </w:r>
          </w:p>
          <w:p w14:paraId="296150F8" w14:textId="634F63CB" w:rsidR="004200E2" w:rsidRDefault="004200E2" w:rsidP="004200E2">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0.8</w:t>
            </w:r>
            <w:r>
              <w:rPr>
                <w:rFonts w:ascii="Times New Roman" w:hAnsi="Times New Roman" w:cs="Times New Roman"/>
                <w:color w:val="000000"/>
                <w:shd w:val="clear" w:color="auto" w:fill="FFFFFF"/>
              </w:rPr>
              <w:t>0</w:t>
            </w:r>
            <w:r>
              <w:rPr>
                <w:rFonts w:ascii="Times New Roman" w:hAnsi="Times New Roman" w:cs="Times New Roman"/>
                <w:color w:val="000000"/>
                <w:shd w:val="clear" w:color="auto" w:fill="FFFFFF"/>
              </w:rPr>
              <w:t xml:space="preserve"> ± 0.1</w:t>
            </w:r>
            <w:r>
              <w:rPr>
                <w:rFonts w:ascii="Times New Roman" w:hAnsi="Times New Roman" w:cs="Times New Roman"/>
                <w:color w:val="000000"/>
                <w:shd w:val="clear" w:color="auto" w:fill="FFFFFF"/>
              </w:rPr>
              <w:t>5</w:t>
            </w:r>
            <w:r>
              <w:rPr>
                <w:rFonts w:ascii="Times New Roman" w:hAnsi="Times New Roman" w:cs="Times New Roman"/>
                <w:color w:val="000000"/>
                <w:shd w:val="clear" w:color="auto" w:fill="FFFFFF"/>
                <w:vertAlign w:val="superscript"/>
              </w:rPr>
              <w:t>*</w:t>
            </w:r>
          </w:p>
        </w:tc>
      </w:tr>
      <w:tr w:rsidR="004200E2" w14:paraId="5A35E8BD" w14:textId="77777777" w:rsidTr="005E1B0A">
        <w:tc>
          <w:tcPr>
            <w:tcW w:w="9111" w:type="dxa"/>
            <w:gridSpan w:val="7"/>
            <w:tcBorders>
              <w:top w:val="single" w:sz="4" w:space="0" w:color="auto"/>
            </w:tcBorders>
          </w:tcPr>
          <w:p w14:paraId="4A98926B" w14:textId="4D8E2441" w:rsidR="004200E2" w:rsidRDefault="004200E2" w:rsidP="004200E2">
            <w:pPr>
              <w:spacing w:before="12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 number of samples; R.: Right: *: significantly different from 1 (P&lt;0.05)</w:t>
            </w:r>
          </w:p>
        </w:tc>
      </w:tr>
    </w:tbl>
    <w:p w14:paraId="305AD600" w14:textId="6111BB43" w:rsidR="000F7849" w:rsidRDefault="000F7849" w:rsidP="001D1F91">
      <w:pPr>
        <w:spacing w:line="480" w:lineRule="auto"/>
        <w:rPr>
          <w:rFonts w:ascii="Times New Roman" w:hAnsi="Times New Roman" w:cs="Times New Roman"/>
          <w:color w:val="000000"/>
          <w:shd w:val="clear" w:color="auto" w:fill="FFFFFF"/>
        </w:rPr>
      </w:pPr>
    </w:p>
    <w:p w14:paraId="0049D787" w14:textId="29E7D0FE" w:rsidR="004200E2" w:rsidRDefault="004200E2" w:rsidP="001D1F91">
      <w:pPr>
        <w:spacing w:line="480" w:lineRule="auto"/>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lastRenderedPageBreak/>
        <w:drawing>
          <wp:inline distT="0" distB="0" distL="0" distR="0" wp14:anchorId="7ACE85A4" wp14:editId="55C96300">
            <wp:extent cx="5943600" cy="260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23MAR2020.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3D495985" w14:textId="40ACD884" w:rsidR="004200E2" w:rsidRDefault="004200E2" w:rsidP="004200E2">
      <w:pPr>
        <w:spacing w:line="480" w:lineRule="auto"/>
        <w:ind w:left="720"/>
        <w:jc w:val="bot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1. </w:t>
      </w:r>
      <w:r>
        <w:rPr>
          <w:rFonts w:ascii="Times New Roman" w:hAnsi="Times New Roman" w:cs="Times New Roman"/>
          <w:color w:val="000000"/>
          <w:shd w:val="clear" w:color="auto" w:fill="FFFFFF"/>
        </w:rPr>
        <w:t xml:space="preserve"> add legend</w:t>
      </w:r>
    </w:p>
    <w:p w14:paraId="41FB1B5E" w14:textId="77777777" w:rsidR="004200E2" w:rsidRPr="004200E2" w:rsidRDefault="004200E2" w:rsidP="004200E2">
      <w:pPr>
        <w:spacing w:line="480" w:lineRule="auto"/>
        <w:ind w:left="720"/>
        <w:jc w:val="both"/>
        <w:rPr>
          <w:rFonts w:ascii="Times New Roman" w:hAnsi="Times New Roman" w:cs="Times New Roman"/>
          <w:color w:val="000000"/>
          <w:shd w:val="clear" w:color="auto" w:fill="FFFFFF"/>
        </w:rPr>
      </w:pPr>
    </w:p>
    <w:p w14:paraId="2C03DCD0" w14:textId="24042C0A" w:rsidR="00B06D3C" w:rsidRDefault="00B06D3C"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Data showed in Figure 1 and Table 2 compare well with previous studies in rodents</w:t>
      </w:r>
      <w:r w:rsidR="009E536A">
        <w:rPr>
          <w:rFonts w:ascii="Times New Roman" w:hAnsi="Times New Roman" w:cs="Times New Roman"/>
          <w:color w:val="000000"/>
          <w:shd w:val="clear" w:color="auto" w:fill="FFFFFF"/>
        </w:rPr>
        <w:t>.</w:t>
      </w:r>
      <w:r w:rsidR="0007041E">
        <w:rPr>
          <w:rFonts w:ascii="Times New Roman" w:hAnsi="Times New Roman" w:cs="Times New Roman"/>
          <w:color w:val="000000"/>
          <w:shd w:val="clear" w:color="auto" w:fill="FFFFFF"/>
        </w:rPr>
        <w:t xml:space="preserve"> </w:t>
      </w:r>
      <w:r w:rsidR="003E5E82">
        <w:rPr>
          <w:rFonts w:ascii="Times New Roman" w:hAnsi="Times New Roman" w:cs="Times New Roman"/>
          <w:color w:val="000000"/>
          <w:shd w:val="clear" w:color="auto" w:fill="FFFFFF"/>
        </w:rPr>
        <w:t xml:space="preserve">Brain and colleagues </w:t>
      </w:r>
      <w:r w:rsidR="0070146A">
        <w:rPr>
          <w:rFonts w:ascii="Times New Roman" w:hAnsi="Times New Roman" w:cs="Times New Roman"/>
          <w:color w:val="000000"/>
          <w:shd w:val="clear" w:color="auto" w:fill="FFFFFF"/>
        </w:rPr>
        <w:t>(</w:t>
      </w:r>
      <w:del w:id="8" w:author="Chantal Darquenne" w:date="2020-03-12T09:42:00Z">
        <w:r w:rsidR="0070146A" w:rsidDel="000F7849">
          <w:rPr>
            <w:rFonts w:ascii="Times New Roman" w:hAnsi="Times New Roman" w:cs="Times New Roman"/>
            <w:color w:val="000000"/>
            <w:shd w:val="clear" w:color="auto" w:fill="FFFFFF"/>
          </w:rPr>
          <w:delText>ref</w:delText>
        </w:r>
      </w:del>
      <w:ins w:id="9" w:author="Chantal Darquenne" w:date="2020-03-12T09:42:00Z">
        <w:r w:rsidR="000F7849">
          <w:rPr>
            <w:rFonts w:ascii="Times New Roman" w:hAnsi="Times New Roman" w:cs="Times New Roman"/>
            <w:color w:val="000000"/>
            <w:shd w:val="clear" w:color="auto" w:fill="FFFFFF"/>
          </w:rPr>
          <w:t>Environ Res 11:3</w:t>
        </w:r>
      </w:ins>
      <w:r w:rsidR="0070146A">
        <w:rPr>
          <w:rFonts w:ascii="Times New Roman" w:hAnsi="Times New Roman" w:cs="Times New Roman"/>
          <w:color w:val="000000"/>
          <w:shd w:val="clear" w:color="auto" w:fill="FFFFFF"/>
        </w:rPr>
        <w:t xml:space="preserve">) </w:t>
      </w:r>
      <w:r w:rsidR="003E5E82">
        <w:rPr>
          <w:rFonts w:ascii="Times New Roman" w:hAnsi="Times New Roman" w:cs="Times New Roman"/>
          <w:color w:val="000000"/>
          <w:shd w:val="clear" w:color="auto" w:fill="FFFFFF"/>
        </w:rPr>
        <w:t>delivered aerosol (MMAD=1.6 µm) to both Syrian golden hamsters and Sprague Dawley rats in animal exposure chambers and determined t</w:t>
      </w:r>
      <w:r w:rsidR="007204CA">
        <w:rPr>
          <w:rFonts w:ascii="Times New Roman" w:hAnsi="Times New Roman" w:cs="Times New Roman"/>
          <w:color w:val="000000"/>
          <w:shd w:val="clear" w:color="auto" w:fill="FFFFFF"/>
        </w:rPr>
        <w:t>he distribution of deposited particles through the evenness index (EI) defined as the ratio between normalized lobar deposition and normalized lobe weight</w:t>
      </w:r>
      <w:r w:rsidR="0007041E">
        <w:rPr>
          <w:rFonts w:ascii="Times New Roman" w:hAnsi="Times New Roman" w:cs="Times New Roman"/>
          <w:color w:val="000000"/>
          <w:shd w:val="clear" w:color="auto" w:fill="FFFFFF"/>
        </w:rPr>
        <w:t xml:space="preserve"> </w:t>
      </w:r>
      <w:ins w:id="10" w:author="Darquenne, Chantal" w:date="2020-03-30T08:07:00Z">
        <w:r w:rsidR="0007041E">
          <w:rPr>
            <w:rFonts w:ascii="Times New Roman" w:hAnsi="Times New Roman" w:cs="Times New Roman"/>
            <w:color w:val="000000"/>
            <w:shd w:val="clear" w:color="auto" w:fill="FFFFFF"/>
          </w:rPr>
          <w:t>(Figure 2A)</w:t>
        </w:r>
      </w:ins>
      <w:r w:rsidR="007204CA">
        <w:rPr>
          <w:rFonts w:ascii="Times New Roman" w:hAnsi="Times New Roman" w:cs="Times New Roman"/>
          <w:color w:val="000000"/>
          <w:shd w:val="clear" w:color="auto" w:fill="FFFFFF"/>
        </w:rPr>
        <w:t xml:space="preserve">. In both species, the EI was larger than one in the cranial lobe (EI = 1.42 in hamsters and EI = 1.51 in rats) while EI in the left lobe was close to one (EI = 0.98 in hamsters and EI=1 in rats). In rats, they also </w:t>
      </w:r>
      <w:r w:rsidR="00803501">
        <w:rPr>
          <w:rFonts w:ascii="Times New Roman" w:hAnsi="Times New Roman" w:cs="Times New Roman"/>
          <w:color w:val="000000"/>
          <w:shd w:val="clear" w:color="auto" w:fill="FFFFFF"/>
        </w:rPr>
        <w:t>observed</w:t>
      </w:r>
      <w:r w:rsidR="007204CA">
        <w:rPr>
          <w:rFonts w:ascii="Times New Roman" w:hAnsi="Times New Roman" w:cs="Times New Roman"/>
          <w:color w:val="000000"/>
          <w:shd w:val="clear" w:color="auto" w:fill="FFFFFF"/>
        </w:rPr>
        <w:t xml:space="preserve"> an EI </w:t>
      </w:r>
      <w:r w:rsidR="00803501">
        <w:rPr>
          <w:rFonts w:ascii="Times New Roman" w:hAnsi="Times New Roman" w:cs="Times New Roman"/>
          <w:color w:val="000000"/>
          <w:shd w:val="clear" w:color="auto" w:fill="FFFFFF"/>
        </w:rPr>
        <w:t>&lt;</w:t>
      </w:r>
      <w:r w:rsidR="007204CA">
        <w:rPr>
          <w:rFonts w:ascii="Times New Roman" w:hAnsi="Times New Roman" w:cs="Times New Roman"/>
          <w:color w:val="000000"/>
          <w:shd w:val="clear" w:color="auto" w:fill="FFFFFF"/>
        </w:rPr>
        <w:t xml:space="preserve"> 1 in the right middle, right accessory and right caudal lobes. </w:t>
      </w:r>
      <w:r w:rsidR="0042085D">
        <w:rPr>
          <w:rFonts w:ascii="Times New Roman" w:hAnsi="Times New Roman" w:cs="Times New Roman"/>
          <w:color w:val="000000"/>
          <w:shd w:val="clear" w:color="auto" w:fill="FFFFFF"/>
        </w:rPr>
        <w:t>Morgan et al. (1983 Rad research)</w:t>
      </w:r>
      <w:r w:rsidR="00803501">
        <w:rPr>
          <w:rFonts w:ascii="Times New Roman" w:hAnsi="Times New Roman" w:cs="Times New Roman"/>
          <w:color w:val="000000"/>
          <w:shd w:val="clear" w:color="auto" w:fill="FFFFFF"/>
        </w:rPr>
        <w:t xml:space="preserve"> exposed SAS/4 mice to </w:t>
      </w:r>
      <w:r w:rsidR="00803501" w:rsidRPr="00803501">
        <w:rPr>
          <w:rFonts w:ascii="Times New Roman" w:hAnsi="Times New Roman" w:cs="Times New Roman"/>
          <w:color w:val="000000"/>
          <w:shd w:val="clear" w:color="auto" w:fill="FFFFFF"/>
          <w:vertAlign w:val="superscript"/>
        </w:rPr>
        <w:t>239</w:t>
      </w:r>
      <w:r w:rsidR="00803501">
        <w:rPr>
          <w:rFonts w:ascii="Times New Roman" w:hAnsi="Times New Roman" w:cs="Times New Roman"/>
          <w:color w:val="000000"/>
          <w:shd w:val="clear" w:color="auto" w:fill="FFFFFF"/>
        </w:rPr>
        <w:t>PuO</w:t>
      </w:r>
      <w:r w:rsidR="00803501">
        <w:rPr>
          <w:rFonts w:ascii="Times New Roman" w:hAnsi="Times New Roman" w:cs="Times New Roman"/>
          <w:color w:val="000000"/>
          <w:shd w:val="clear" w:color="auto" w:fill="FFFFFF"/>
          <w:vertAlign w:val="subscript"/>
        </w:rPr>
        <w:t>2</w:t>
      </w:r>
      <w:r w:rsidR="00803501">
        <w:rPr>
          <w:rFonts w:ascii="Times New Roman" w:hAnsi="Times New Roman" w:cs="Times New Roman"/>
          <w:color w:val="000000"/>
          <w:shd w:val="clear" w:color="auto" w:fill="FFFFFF"/>
        </w:rPr>
        <w:t xml:space="preserve"> particles with a median aerodynamic diameter of 0.8, 1.5 and 2.2 µm. They </w:t>
      </w:r>
      <w:r w:rsidR="00803501" w:rsidRPr="00803501">
        <w:rPr>
          <w:rFonts w:ascii="Times New Roman" w:hAnsi="Times New Roman" w:cs="Times New Roman"/>
          <w:color w:val="000000"/>
          <w:shd w:val="clear" w:color="auto" w:fill="FFFFFF"/>
        </w:rPr>
        <w:t>observed</w:t>
      </w:r>
      <w:r w:rsidR="00803501">
        <w:rPr>
          <w:rFonts w:ascii="Times New Roman" w:hAnsi="Times New Roman" w:cs="Times New Roman"/>
          <w:color w:val="000000"/>
          <w:shd w:val="clear" w:color="auto" w:fill="FFFFFF"/>
        </w:rPr>
        <w:t xml:space="preserve"> </w:t>
      </w:r>
      <w:r w:rsidR="009E536A">
        <w:rPr>
          <w:rFonts w:ascii="Times New Roman" w:hAnsi="Times New Roman" w:cs="Times New Roman"/>
          <w:color w:val="000000"/>
          <w:shd w:val="clear" w:color="auto" w:fill="FFFFFF"/>
        </w:rPr>
        <w:t>EI</w:t>
      </w:r>
      <w:r w:rsidR="00803501">
        <w:rPr>
          <w:rFonts w:ascii="Times New Roman" w:hAnsi="Times New Roman" w:cs="Times New Roman"/>
          <w:color w:val="000000"/>
          <w:shd w:val="clear" w:color="auto" w:fill="FFFFFF"/>
        </w:rPr>
        <w:t xml:space="preserve"> larger than 1 in the cranial lobe and EI &lt; 1 in the caudal and accessory lobe, with deviations from one increasing with increasing particle sizes, in agreement with data from this study (Table 2). Finally, i</w:t>
      </w:r>
      <w:r w:rsidR="007204CA">
        <w:rPr>
          <w:rFonts w:ascii="Times New Roman" w:hAnsi="Times New Roman" w:cs="Times New Roman"/>
          <w:color w:val="000000"/>
          <w:shd w:val="clear" w:color="auto" w:fill="FFFFFF"/>
        </w:rPr>
        <w:t>n a more recent study, Yang and colleagues (ACS nano paper)</w:t>
      </w:r>
      <w:r w:rsidR="0055078F">
        <w:rPr>
          <w:rFonts w:ascii="Times New Roman" w:hAnsi="Times New Roman" w:cs="Times New Roman"/>
          <w:color w:val="000000"/>
          <w:shd w:val="clear" w:color="auto" w:fill="FFFFFF"/>
        </w:rPr>
        <w:t xml:space="preserve"> delivered </w:t>
      </w:r>
      <w:r w:rsidR="006C1BF2">
        <w:rPr>
          <w:rFonts w:ascii="Times New Roman" w:hAnsi="Times New Roman" w:cs="Times New Roman"/>
          <w:color w:val="000000"/>
          <w:shd w:val="clear" w:color="auto" w:fill="FFFFFF"/>
        </w:rPr>
        <w:t>a liquid aerosol with a volume median diameter of 3.5 µm</w:t>
      </w:r>
      <w:r w:rsidR="0055078F">
        <w:rPr>
          <w:rFonts w:ascii="Times New Roman" w:hAnsi="Times New Roman" w:cs="Times New Roman"/>
          <w:color w:val="000000"/>
          <w:shd w:val="clear" w:color="auto" w:fill="FFFFFF"/>
        </w:rPr>
        <w:t xml:space="preserve"> </w:t>
      </w:r>
      <w:r w:rsidR="006C1BF2">
        <w:rPr>
          <w:rFonts w:ascii="Times New Roman" w:hAnsi="Times New Roman" w:cs="Times New Roman"/>
          <w:color w:val="000000"/>
          <w:shd w:val="clear" w:color="auto" w:fill="FFFFFF"/>
        </w:rPr>
        <w:t xml:space="preserve">by mechanical ventilation </w:t>
      </w:r>
      <w:r w:rsidR="0055078F">
        <w:rPr>
          <w:rFonts w:ascii="Times New Roman" w:hAnsi="Times New Roman" w:cs="Times New Roman"/>
          <w:color w:val="000000"/>
          <w:shd w:val="clear" w:color="auto" w:fill="FFFFFF"/>
        </w:rPr>
        <w:t>in C57J/6 mice.</w:t>
      </w:r>
      <w:r w:rsidR="006C1BF2">
        <w:rPr>
          <w:rFonts w:ascii="Times New Roman" w:hAnsi="Times New Roman" w:cs="Times New Roman"/>
          <w:color w:val="000000"/>
          <w:shd w:val="clear" w:color="auto" w:fill="FFFFFF"/>
        </w:rPr>
        <w:t xml:space="preserve"> Even though the particle size was larger than those used in this study, the DV ratio in each lobe show similar behavior as those observed in the C57J/6 mice included in this study</w:t>
      </w:r>
      <w:r w:rsidR="00FA7CA8">
        <w:rPr>
          <w:rFonts w:ascii="Times New Roman" w:hAnsi="Times New Roman" w:cs="Times New Roman"/>
          <w:color w:val="000000"/>
          <w:shd w:val="clear" w:color="auto" w:fill="FFFFFF"/>
        </w:rPr>
        <w:t xml:space="preserve"> (Figure 2</w:t>
      </w:r>
      <w:ins w:id="11" w:author="Darquenne, Chantal" w:date="2020-03-30T08:07:00Z">
        <w:r w:rsidR="00F3280B">
          <w:rPr>
            <w:rFonts w:ascii="Times New Roman" w:hAnsi="Times New Roman" w:cs="Times New Roman"/>
            <w:color w:val="000000"/>
            <w:shd w:val="clear" w:color="auto" w:fill="FFFFFF"/>
          </w:rPr>
          <w:t>B</w:t>
        </w:r>
      </w:ins>
      <w:r w:rsidR="00FA7CA8">
        <w:rPr>
          <w:rFonts w:ascii="Times New Roman" w:hAnsi="Times New Roman" w:cs="Times New Roman"/>
          <w:color w:val="000000"/>
          <w:shd w:val="clear" w:color="auto" w:fill="FFFFFF"/>
        </w:rPr>
        <w:t>)</w:t>
      </w:r>
      <w:r w:rsidR="006C1BF2">
        <w:rPr>
          <w:rFonts w:ascii="Times New Roman" w:hAnsi="Times New Roman" w:cs="Times New Roman"/>
          <w:color w:val="000000"/>
          <w:shd w:val="clear" w:color="auto" w:fill="FFFFFF"/>
        </w:rPr>
        <w:t>.</w:t>
      </w:r>
      <w:r w:rsidR="00DE3F2A">
        <w:rPr>
          <w:rFonts w:ascii="Times New Roman" w:hAnsi="Times New Roman" w:cs="Times New Roman"/>
          <w:color w:val="000000"/>
          <w:shd w:val="clear" w:color="auto" w:fill="FFFFFF"/>
        </w:rPr>
        <w:t xml:space="preserve"> </w:t>
      </w:r>
    </w:p>
    <w:p w14:paraId="37C6B52E" w14:textId="254FB5C8" w:rsidR="004200E2" w:rsidRDefault="004200E2"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lastRenderedPageBreak/>
        <w:drawing>
          <wp:anchor distT="0" distB="0" distL="114300" distR="114300" simplePos="0" relativeHeight="251658240" behindDoc="0" locked="0" layoutInCell="1" allowOverlap="1" wp14:anchorId="51481F71" wp14:editId="08C9F549">
            <wp:simplePos x="0" y="0"/>
            <wp:positionH relativeFrom="column">
              <wp:posOffset>414655</wp:posOffset>
            </wp:positionH>
            <wp:positionV relativeFrom="paragraph">
              <wp:posOffset>33655</wp:posOffset>
            </wp:positionV>
            <wp:extent cx="5029200"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A-23MAR2020.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hd w:val="clear" w:color="auto" w:fill="FFFFFF"/>
        </w:rPr>
        <w:drawing>
          <wp:anchor distT="0" distB="0" distL="114300" distR="114300" simplePos="0" relativeHeight="251657216" behindDoc="0" locked="0" layoutInCell="1" allowOverlap="1" wp14:anchorId="2BADB8EF" wp14:editId="46D3AD03">
            <wp:simplePos x="0" y="0"/>
            <wp:positionH relativeFrom="column">
              <wp:posOffset>414866</wp:posOffset>
            </wp:positionH>
            <wp:positionV relativeFrom="paragraph">
              <wp:posOffset>3564467</wp:posOffset>
            </wp:positionV>
            <wp:extent cx="5029200" cy="3352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B-23MAR2020.pdf"/>
                    <pic:cNvPicPr/>
                  </pic:nvPicPr>
                  <pic:blipFill>
                    <a:blip r:embed="rId13">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14:sizeRelH relativeFrom="page">
              <wp14:pctWidth>0</wp14:pctWidth>
            </wp14:sizeRelH>
            <wp14:sizeRelV relativeFrom="page">
              <wp14:pctHeight>0</wp14:pctHeight>
            </wp14:sizeRelV>
          </wp:anchor>
        </w:drawing>
      </w:r>
    </w:p>
    <w:p w14:paraId="1DDD9400" w14:textId="77777777" w:rsidR="004200E2" w:rsidRDefault="004200E2" w:rsidP="004200E2">
      <w:pPr>
        <w:spacing w:line="480" w:lineRule="auto"/>
        <w:ind w:left="720"/>
        <w:jc w:val="both"/>
        <w:rPr>
          <w:rFonts w:ascii="Times New Roman" w:hAnsi="Times New Roman" w:cs="Times New Roman"/>
          <w:b/>
          <w:color w:val="000000"/>
          <w:shd w:val="clear" w:color="auto" w:fill="FFFFFF"/>
        </w:rPr>
      </w:pPr>
    </w:p>
    <w:p w14:paraId="3CD6B041" w14:textId="36CE27E7" w:rsidR="004200E2" w:rsidRDefault="004200E2" w:rsidP="004200E2">
      <w:pPr>
        <w:spacing w:line="480" w:lineRule="auto"/>
        <w:ind w:left="720"/>
        <w:jc w:val="bot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2. </w:t>
      </w:r>
      <w:r>
        <w:rPr>
          <w:rFonts w:ascii="Times New Roman" w:hAnsi="Times New Roman" w:cs="Times New Roman"/>
          <w:color w:val="000000"/>
          <w:shd w:val="clear" w:color="auto" w:fill="FFFFFF"/>
        </w:rPr>
        <w:t>Add legend</w:t>
      </w:r>
    </w:p>
    <w:p w14:paraId="5E0FF730" w14:textId="77777777" w:rsidR="004200E2" w:rsidRPr="004200E2" w:rsidRDefault="004200E2" w:rsidP="004200E2">
      <w:pPr>
        <w:spacing w:line="480" w:lineRule="auto"/>
        <w:ind w:left="720"/>
        <w:jc w:val="both"/>
        <w:rPr>
          <w:rFonts w:ascii="Times New Roman" w:hAnsi="Times New Roman" w:cs="Times New Roman"/>
          <w:color w:val="000000"/>
          <w:shd w:val="clear" w:color="auto" w:fill="FFFFFF"/>
        </w:rPr>
      </w:pPr>
    </w:p>
    <w:p w14:paraId="0232AF0D" w14:textId="6965DA5A" w:rsidR="00E56159" w:rsidRDefault="000E78BD" w:rsidP="009E536A">
      <w:pPr>
        <w:spacing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The distribution of deposited particles in the lung is closely linked to the distribution of inhaled air among the different regions of the lungs</w:t>
      </w:r>
      <w:r w:rsidR="00A161F4">
        <w:rPr>
          <w:rFonts w:ascii="Times New Roman" w:hAnsi="Times New Roman" w:cs="Times New Roman"/>
          <w:color w:val="000000"/>
          <w:shd w:val="clear" w:color="auto" w:fill="FFFFFF"/>
        </w:rPr>
        <w:t xml:space="preserve"> (Bennett et al, 2002, Moller et al., 2009)</w:t>
      </w:r>
      <w:r>
        <w:rPr>
          <w:rFonts w:ascii="Times New Roman" w:hAnsi="Times New Roman" w:cs="Times New Roman"/>
          <w:color w:val="000000"/>
          <w:shd w:val="clear" w:color="auto" w:fill="FFFFFF"/>
        </w:rPr>
        <w:t xml:space="preserve">.  </w:t>
      </w:r>
      <w:r w:rsidR="002F4659">
        <w:rPr>
          <w:rFonts w:ascii="Times New Roman" w:hAnsi="Times New Roman" w:cs="Times New Roman"/>
          <w:color w:val="000000"/>
          <w:shd w:val="clear" w:color="auto" w:fill="FFFFFF"/>
        </w:rPr>
        <w:t xml:space="preserve">In </w:t>
      </w:r>
      <w:r w:rsidR="00A161F4">
        <w:rPr>
          <w:rFonts w:ascii="Times New Roman" w:hAnsi="Times New Roman" w:cs="Times New Roman"/>
          <w:color w:val="000000"/>
          <w:shd w:val="clear" w:color="auto" w:fill="FFFFFF"/>
        </w:rPr>
        <w:t>humans (</w:t>
      </w:r>
      <w:proofErr w:type="spellStart"/>
      <w:ins w:id="12" w:author="Chantal Darquenne" w:date="2020-03-12T09:45:00Z">
        <w:r w:rsidR="000F7849">
          <w:rPr>
            <w:rFonts w:ascii="Times New Roman" w:hAnsi="Times New Roman" w:cs="Times New Roman"/>
            <w:color w:val="000000"/>
            <w:shd w:val="clear" w:color="auto" w:fill="FFFFFF"/>
          </w:rPr>
          <w:t>M</w:t>
        </w:r>
      </w:ins>
      <w:del w:id="13" w:author="Chantal Darquenne" w:date="2020-03-12T09:45:00Z">
        <w:r w:rsidR="00A161F4" w:rsidDel="000F7849">
          <w:rPr>
            <w:rFonts w:ascii="Times New Roman" w:hAnsi="Times New Roman" w:cs="Times New Roman"/>
            <w:color w:val="000000"/>
            <w:shd w:val="clear" w:color="auto" w:fill="FFFFFF"/>
          </w:rPr>
          <w:delText>m</w:delText>
        </w:r>
      </w:del>
      <w:r w:rsidR="00A161F4">
        <w:rPr>
          <w:rFonts w:ascii="Times New Roman" w:hAnsi="Times New Roman" w:cs="Times New Roman"/>
          <w:color w:val="000000"/>
          <w:shd w:val="clear" w:color="auto" w:fill="FFFFFF"/>
        </w:rPr>
        <w:t>ilic-emili</w:t>
      </w:r>
      <w:proofErr w:type="spellEnd"/>
      <w:r w:rsidR="00A161F4">
        <w:rPr>
          <w:rFonts w:ascii="Times New Roman" w:hAnsi="Times New Roman" w:cs="Times New Roman"/>
          <w:color w:val="000000"/>
          <w:shd w:val="clear" w:color="auto" w:fill="FFFFFF"/>
        </w:rPr>
        <w:t>, JAP 1966)</w:t>
      </w:r>
      <w:r w:rsidR="002F4659">
        <w:rPr>
          <w:rFonts w:ascii="Times New Roman" w:hAnsi="Times New Roman" w:cs="Times New Roman"/>
          <w:color w:val="000000"/>
          <w:shd w:val="clear" w:color="auto" w:fill="FFFFFF"/>
        </w:rPr>
        <w:t xml:space="preserve"> and large animals such as horses</w:t>
      </w:r>
      <w:r w:rsidR="00A161F4">
        <w:rPr>
          <w:rFonts w:ascii="Times New Roman" w:hAnsi="Times New Roman" w:cs="Times New Roman"/>
          <w:color w:val="000000"/>
          <w:shd w:val="clear" w:color="auto" w:fill="FFFFFF"/>
        </w:rPr>
        <w:t xml:space="preserve"> (Amis 1984)</w:t>
      </w:r>
      <w:r w:rsidR="002F4659">
        <w:rPr>
          <w:rFonts w:ascii="Times New Roman" w:hAnsi="Times New Roman" w:cs="Times New Roman"/>
          <w:color w:val="000000"/>
          <w:shd w:val="clear" w:color="auto" w:fill="FFFFFF"/>
        </w:rPr>
        <w:t xml:space="preserve">, </w:t>
      </w:r>
      <w:r w:rsidR="00A161F4" w:rsidRPr="00A161F4">
        <w:rPr>
          <w:rFonts w:ascii="Times New Roman" w:hAnsi="Times New Roman" w:cs="Times New Roman"/>
          <w:color w:val="000000"/>
          <w:shd w:val="clear" w:color="auto" w:fill="FFFFFF"/>
        </w:rPr>
        <w:t xml:space="preserve">the dependent </w:t>
      </w:r>
      <w:r w:rsidR="00A161F4">
        <w:rPr>
          <w:rFonts w:ascii="Times New Roman" w:hAnsi="Times New Roman" w:cs="Times New Roman"/>
          <w:color w:val="000000"/>
          <w:shd w:val="clear" w:color="auto" w:fill="FFFFFF"/>
        </w:rPr>
        <w:t xml:space="preserve">lung </w:t>
      </w:r>
      <w:r w:rsidR="00A161F4" w:rsidRPr="00A161F4">
        <w:rPr>
          <w:rFonts w:ascii="Times New Roman" w:hAnsi="Times New Roman" w:cs="Times New Roman"/>
          <w:color w:val="000000"/>
          <w:shd w:val="clear" w:color="auto" w:fill="FFFFFF"/>
        </w:rPr>
        <w:t xml:space="preserve">region </w:t>
      </w:r>
      <w:r w:rsidR="00A161F4">
        <w:rPr>
          <w:rFonts w:ascii="Times New Roman" w:hAnsi="Times New Roman" w:cs="Times New Roman"/>
          <w:color w:val="000000"/>
          <w:shd w:val="clear" w:color="auto" w:fill="FFFFFF"/>
        </w:rPr>
        <w:t>gets</w:t>
      </w:r>
      <w:r w:rsidR="00A161F4" w:rsidRPr="00A161F4">
        <w:rPr>
          <w:rFonts w:ascii="Times New Roman" w:hAnsi="Times New Roman" w:cs="Times New Roman"/>
          <w:color w:val="000000"/>
          <w:shd w:val="clear" w:color="auto" w:fill="FFFFFF"/>
        </w:rPr>
        <w:t xml:space="preserve"> </w:t>
      </w:r>
      <w:r w:rsidR="00A161F4">
        <w:rPr>
          <w:rFonts w:ascii="Times New Roman" w:hAnsi="Times New Roman" w:cs="Times New Roman"/>
          <w:color w:val="000000"/>
          <w:shd w:val="clear" w:color="auto" w:fill="FFFFFF"/>
        </w:rPr>
        <w:t xml:space="preserve">proportionally a larger fraction of a tidal breath </w:t>
      </w:r>
      <w:r w:rsidR="00A161F4" w:rsidRPr="00A161F4">
        <w:rPr>
          <w:rFonts w:ascii="Times New Roman" w:hAnsi="Times New Roman" w:cs="Times New Roman"/>
          <w:color w:val="000000"/>
          <w:shd w:val="clear" w:color="auto" w:fill="FFFFFF"/>
        </w:rPr>
        <w:t xml:space="preserve">than the nondependent </w:t>
      </w:r>
      <w:r w:rsidR="00A161F4">
        <w:rPr>
          <w:rFonts w:ascii="Times New Roman" w:hAnsi="Times New Roman" w:cs="Times New Roman"/>
          <w:color w:val="000000"/>
          <w:shd w:val="clear" w:color="auto" w:fill="FFFFFF"/>
        </w:rPr>
        <w:t>lung</w:t>
      </w:r>
      <w:r w:rsidR="00A161F4" w:rsidRPr="00A161F4">
        <w:rPr>
          <w:rFonts w:ascii="Times New Roman" w:hAnsi="Times New Roman" w:cs="Times New Roman"/>
          <w:color w:val="000000"/>
          <w:shd w:val="clear" w:color="auto" w:fill="FFFFFF"/>
        </w:rPr>
        <w:t xml:space="preserve"> regions</w:t>
      </w:r>
      <w:r w:rsidR="00A161F4">
        <w:rPr>
          <w:rFonts w:ascii="Times New Roman" w:hAnsi="Times New Roman" w:cs="Times New Roman"/>
          <w:color w:val="000000"/>
          <w:shd w:val="clear" w:color="auto" w:fill="FFFFFF"/>
        </w:rPr>
        <w:t xml:space="preserve">. </w:t>
      </w:r>
      <w:r w:rsidR="00A161F4" w:rsidRPr="00A161F4">
        <w:rPr>
          <w:rFonts w:ascii="Times New Roman" w:hAnsi="Times New Roman" w:cs="Times New Roman"/>
          <w:color w:val="000000"/>
          <w:shd w:val="clear" w:color="auto" w:fill="FFFFFF"/>
        </w:rPr>
        <w:t xml:space="preserve"> </w:t>
      </w:r>
      <w:r w:rsidR="0080052B">
        <w:rPr>
          <w:rFonts w:ascii="Times New Roman" w:hAnsi="Times New Roman" w:cs="Times New Roman"/>
          <w:color w:val="000000"/>
          <w:shd w:val="clear" w:color="auto" w:fill="FFFFFF"/>
        </w:rPr>
        <w:t xml:space="preserve">In contrast, in small animals such as the rat, </w:t>
      </w:r>
      <w:r w:rsidR="0080052B" w:rsidRPr="0080052B">
        <w:rPr>
          <w:rFonts w:ascii="Times New Roman" w:hAnsi="Times New Roman" w:cs="Times New Roman"/>
          <w:color w:val="000000"/>
          <w:shd w:val="clear" w:color="auto" w:fill="FFFFFF"/>
        </w:rPr>
        <w:t>the non</w:t>
      </w:r>
      <w:r w:rsidR="0080052B">
        <w:rPr>
          <w:rFonts w:ascii="Times New Roman" w:hAnsi="Times New Roman" w:cs="Times New Roman"/>
          <w:color w:val="000000"/>
          <w:shd w:val="clear" w:color="auto" w:fill="FFFFFF"/>
        </w:rPr>
        <w:t>-</w:t>
      </w:r>
      <w:r w:rsidR="0080052B" w:rsidRPr="0080052B">
        <w:rPr>
          <w:rFonts w:ascii="Times New Roman" w:hAnsi="Times New Roman" w:cs="Times New Roman"/>
          <w:color w:val="000000"/>
          <w:shd w:val="clear" w:color="auto" w:fill="FFFFFF"/>
        </w:rPr>
        <w:t xml:space="preserve">dependent </w:t>
      </w:r>
      <w:r w:rsidR="0080052B">
        <w:rPr>
          <w:rFonts w:ascii="Times New Roman" w:hAnsi="Times New Roman" w:cs="Times New Roman"/>
          <w:color w:val="000000"/>
          <w:shd w:val="clear" w:color="auto" w:fill="FFFFFF"/>
        </w:rPr>
        <w:t xml:space="preserve">lung </w:t>
      </w:r>
      <w:r w:rsidR="0080052B" w:rsidRPr="0080052B">
        <w:rPr>
          <w:rFonts w:ascii="Times New Roman" w:hAnsi="Times New Roman" w:cs="Times New Roman"/>
          <w:color w:val="000000"/>
          <w:shd w:val="clear" w:color="auto" w:fill="FFFFFF"/>
        </w:rPr>
        <w:t>region has been reported to be better ventilated</w:t>
      </w:r>
      <w:r w:rsidR="0080052B">
        <w:rPr>
          <w:rFonts w:ascii="Times New Roman" w:hAnsi="Times New Roman" w:cs="Times New Roman"/>
          <w:color w:val="000000"/>
          <w:shd w:val="clear" w:color="auto" w:fill="FFFFFF"/>
        </w:rPr>
        <w:t xml:space="preserve"> than t</w:t>
      </w:r>
      <w:r w:rsidR="00762CCF">
        <w:rPr>
          <w:rFonts w:ascii="Times New Roman" w:hAnsi="Times New Roman" w:cs="Times New Roman"/>
          <w:color w:val="000000"/>
          <w:shd w:val="clear" w:color="auto" w:fill="FFFFFF"/>
        </w:rPr>
        <w:t>h</w:t>
      </w:r>
      <w:r w:rsidR="0080052B">
        <w:rPr>
          <w:rFonts w:ascii="Times New Roman" w:hAnsi="Times New Roman" w:cs="Times New Roman"/>
          <w:color w:val="000000"/>
          <w:shd w:val="clear" w:color="auto" w:fill="FFFFFF"/>
        </w:rPr>
        <w:t xml:space="preserve">e dependent lung region (Rooney et al., </w:t>
      </w:r>
      <w:proofErr w:type="spellStart"/>
      <w:r w:rsidR="00017E5B">
        <w:rPr>
          <w:rFonts w:ascii="Times New Roman" w:hAnsi="Times New Roman" w:cs="Times New Roman"/>
          <w:color w:val="000000"/>
          <w:shd w:val="clear" w:color="auto" w:fill="FFFFFF"/>
        </w:rPr>
        <w:t>Physiol</w:t>
      </w:r>
      <w:proofErr w:type="spellEnd"/>
      <w:r w:rsidR="00DE5E0E">
        <w:rPr>
          <w:rFonts w:ascii="Times New Roman" w:hAnsi="Times New Roman" w:cs="Times New Roman"/>
          <w:color w:val="000000"/>
          <w:shd w:val="clear" w:color="auto" w:fill="FFFFFF"/>
        </w:rPr>
        <w:t xml:space="preserve"> </w:t>
      </w:r>
      <w:proofErr w:type="spellStart"/>
      <w:r w:rsidR="00DE5E0E">
        <w:rPr>
          <w:rFonts w:ascii="Times New Roman" w:hAnsi="Times New Roman" w:cs="Times New Roman"/>
          <w:color w:val="000000"/>
          <w:shd w:val="clear" w:color="auto" w:fill="FFFFFF"/>
        </w:rPr>
        <w:t>Meas</w:t>
      </w:r>
      <w:proofErr w:type="spellEnd"/>
      <w:r w:rsidR="00DE5E0E">
        <w:rPr>
          <w:rFonts w:ascii="Times New Roman" w:hAnsi="Times New Roman" w:cs="Times New Roman"/>
          <w:color w:val="000000"/>
          <w:shd w:val="clear" w:color="auto" w:fill="FFFFFF"/>
        </w:rPr>
        <w:t xml:space="preserve"> 30</w:t>
      </w:r>
      <w:r w:rsidR="0080052B">
        <w:rPr>
          <w:rFonts w:ascii="Times New Roman" w:hAnsi="Times New Roman" w:cs="Times New Roman"/>
          <w:color w:val="000000"/>
          <w:shd w:val="clear" w:color="auto" w:fill="FFFFFF"/>
        </w:rPr>
        <w:t xml:space="preserve">, 2009). </w:t>
      </w:r>
      <w:r w:rsidR="00DE5E0E">
        <w:rPr>
          <w:rFonts w:ascii="Times New Roman" w:hAnsi="Times New Roman" w:cs="Times New Roman"/>
          <w:color w:val="000000"/>
          <w:shd w:val="clear" w:color="auto" w:fill="FFFFFF"/>
        </w:rPr>
        <w:t xml:space="preserve"> </w:t>
      </w:r>
      <w:r w:rsidR="00762CCF">
        <w:rPr>
          <w:rFonts w:ascii="Times New Roman" w:hAnsi="Times New Roman" w:cs="Times New Roman"/>
          <w:color w:val="000000"/>
          <w:shd w:val="clear" w:color="auto" w:fill="FFFFFF"/>
        </w:rPr>
        <w:t>This may explain the higher relative deposition in the non-dependent (cranial) than in the dependent lobes of the right lung (accessory and caudal) of rodents.</w:t>
      </w:r>
    </w:p>
    <w:p w14:paraId="159F9BC1" w14:textId="77777777" w:rsidR="005C36C6" w:rsidRDefault="005C36C6" w:rsidP="008E04D0">
      <w:pPr>
        <w:autoSpaceDE w:val="0"/>
        <w:autoSpaceDN w:val="0"/>
        <w:adjustRightInd w:val="0"/>
        <w:spacing w:after="0" w:line="480" w:lineRule="auto"/>
        <w:rPr>
          <w:rFonts w:ascii="Times New Roman" w:hAnsi="Times New Roman" w:cs="Times New Roman"/>
          <w:color w:val="000000"/>
          <w:shd w:val="clear" w:color="auto" w:fill="FFFFFF"/>
        </w:rPr>
      </w:pPr>
    </w:p>
    <w:p w14:paraId="6A79F346" w14:textId="18FFFDEC" w:rsidR="009806AC" w:rsidRPr="007C1CD8" w:rsidRDefault="009806AC" w:rsidP="009806AC">
      <w:pPr>
        <w:spacing w:line="480" w:lineRule="auto"/>
        <w:rPr>
          <w:rFonts w:ascii="Times New Roman" w:hAnsi="Times New Roman" w:cs="Times New Roman"/>
          <w:i/>
          <w:color w:val="000000"/>
          <w:shd w:val="clear" w:color="auto" w:fill="FFFFFF"/>
        </w:rPr>
      </w:pPr>
      <w:r w:rsidRPr="007C1CD8">
        <w:rPr>
          <w:rFonts w:ascii="Times New Roman" w:hAnsi="Times New Roman" w:cs="Times New Roman"/>
          <w:i/>
          <w:color w:val="000000"/>
          <w:shd w:val="clear" w:color="auto" w:fill="FFFFFF"/>
        </w:rPr>
        <w:t>3.1 Near-acini deposition</w:t>
      </w:r>
      <w:r>
        <w:rPr>
          <w:rFonts w:ascii="Times New Roman" w:hAnsi="Times New Roman" w:cs="Times New Roman"/>
          <w:i/>
          <w:color w:val="000000"/>
          <w:shd w:val="clear" w:color="auto" w:fill="FFFFFF"/>
        </w:rPr>
        <w:t>:</w:t>
      </w:r>
    </w:p>
    <w:p w14:paraId="01AC9485" w14:textId="222FEECE" w:rsidR="0007041E" w:rsidRDefault="0007041E"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shape of the distribution</w:t>
      </w:r>
      <w:r w:rsidR="00193ABB">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of</w:t>
      </w:r>
      <w:r w:rsidR="00193ABB">
        <w:rPr>
          <w:rFonts w:ascii="Times New Roman" w:hAnsi="Times New Roman" w:cs="Times New Roman"/>
          <w:color w:val="000000"/>
          <w:shd w:val="clear" w:color="auto" w:fill="FFFFFF"/>
        </w:rPr>
        <w:t xml:space="preserve"> near-acini deposition </w:t>
      </w:r>
      <w:r>
        <w:rPr>
          <w:rFonts w:ascii="Times New Roman" w:hAnsi="Times New Roman" w:cs="Times New Roman"/>
          <w:color w:val="000000"/>
          <w:shd w:val="clear" w:color="auto" w:fill="FFFFFF"/>
        </w:rPr>
        <w:t>was also affected by particle size. Mice exposed to small aerosol particles (0.5 µm) tend</w:t>
      </w:r>
      <w:r w:rsidR="002343FD">
        <w:rPr>
          <w:rFonts w:ascii="Times New Roman" w:hAnsi="Times New Roman" w:cs="Times New Roman"/>
          <w:color w:val="000000"/>
          <w:shd w:val="clear" w:color="auto" w:fill="FFFFFF"/>
        </w:rPr>
        <w:t>ed</w:t>
      </w:r>
      <w:r>
        <w:rPr>
          <w:rFonts w:ascii="Times New Roman" w:hAnsi="Times New Roman" w:cs="Times New Roman"/>
          <w:color w:val="000000"/>
          <w:shd w:val="clear" w:color="auto" w:fill="FFFFFF"/>
        </w:rPr>
        <w:t xml:space="preserve"> to have a narrow, i.e. homogeneous, distribution (Figure 3, left panel). On the contrary, for mice exposed to larger aerosol particles (1 and 2 µm), the distribution of near-acini deposition tend</w:t>
      </w:r>
      <w:r w:rsidR="002343FD">
        <w:rPr>
          <w:rFonts w:ascii="Times New Roman" w:hAnsi="Times New Roman" w:cs="Times New Roman"/>
          <w:color w:val="000000"/>
          <w:shd w:val="clear" w:color="auto" w:fill="FFFFFF"/>
        </w:rPr>
        <w:t>ed</w:t>
      </w:r>
      <w:r>
        <w:rPr>
          <w:rFonts w:ascii="Times New Roman" w:hAnsi="Times New Roman" w:cs="Times New Roman"/>
          <w:color w:val="000000"/>
          <w:shd w:val="clear" w:color="auto" w:fill="FFFFFF"/>
        </w:rPr>
        <w:t xml:space="preserve"> to be wider, indicating an increase in heterogeneity of near-acini deposition with increasing particle size (Figure 3</w:t>
      </w:r>
      <w:r w:rsidR="00E37967">
        <w:rPr>
          <w:rFonts w:ascii="Times New Roman" w:hAnsi="Times New Roman" w:cs="Times New Roman"/>
          <w:color w:val="000000"/>
          <w:shd w:val="clear" w:color="auto" w:fill="FFFFFF"/>
        </w:rPr>
        <w:t>, middle and right panel</w:t>
      </w:r>
      <w:r>
        <w:rPr>
          <w:rFonts w:ascii="Times New Roman" w:hAnsi="Times New Roman" w:cs="Times New Roman"/>
          <w:color w:val="000000"/>
          <w:shd w:val="clear" w:color="auto" w:fill="FFFFFF"/>
        </w:rPr>
        <w:t>).</w:t>
      </w:r>
    </w:p>
    <w:p w14:paraId="706DE2A3" w14:textId="514B5361" w:rsidR="0007041E" w:rsidRDefault="004200E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anchor distT="0" distB="0" distL="114300" distR="114300" simplePos="0" relativeHeight="251659264" behindDoc="0" locked="0" layoutInCell="1" allowOverlap="1" wp14:anchorId="2EA2DBD8" wp14:editId="41A12E79">
            <wp:simplePos x="0" y="0"/>
            <wp:positionH relativeFrom="column">
              <wp:posOffset>254000</wp:posOffset>
            </wp:positionH>
            <wp:positionV relativeFrom="paragraph">
              <wp:posOffset>151977</wp:posOffset>
            </wp:positionV>
            <wp:extent cx="5486400" cy="205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23MAR2020.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14:sizeRelH relativeFrom="page">
              <wp14:pctWidth>0</wp14:pctWidth>
            </wp14:sizeRelH>
            <wp14:sizeRelV relativeFrom="page">
              <wp14:pctHeight>0</wp14:pctHeight>
            </wp14:sizeRelV>
          </wp:anchor>
        </w:drawing>
      </w:r>
    </w:p>
    <w:p w14:paraId="624B336A" w14:textId="0389880F" w:rsidR="004200E2" w:rsidRDefault="004200E2" w:rsidP="004200E2">
      <w:pPr>
        <w:autoSpaceDE w:val="0"/>
        <w:autoSpaceDN w:val="0"/>
        <w:adjustRightInd w:val="0"/>
        <w:spacing w:after="0" w:line="480" w:lineRule="auto"/>
        <w:ind w:left="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3. </w:t>
      </w:r>
      <w:r>
        <w:rPr>
          <w:rFonts w:ascii="Times New Roman" w:hAnsi="Times New Roman" w:cs="Times New Roman"/>
          <w:color w:val="000000"/>
          <w:shd w:val="clear" w:color="auto" w:fill="FFFFFF"/>
        </w:rPr>
        <w:t>Add legend</w:t>
      </w:r>
    </w:p>
    <w:p w14:paraId="4E3563D7" w14:textId="77777777" w:rsidR="004200E2" w:rsidRPr="004200E2" w:rsidRDefault="004200E2" w:rsidP="004200E2">
      <w:pPr>
        <w:autoSpaceDE w:val="0"/>
        <w:autoSpaceDN w:val="0"/>
        <w:adjustRightInd w:val="0"/>
        <w:spacing w:after="0" w:line="480" w:lineRule="auto"/>
        <w:ind w:left="720"/>
        <w:rPr>
          <w:rFonts w:ascii="Times New Roman" w:hAnsi="Times New Roman" w:cs="Times New Roman"/>
          <w:color w:val="000000"/>
          <w:shd w:val="clear" w:color="auto" w:fill="FFFFFF"/>
        </w:rPr>
      </w:pPr>
    </w:p>
    <w:p w14:paraId="646D5CE0" w14:textId="2305A19C" w:rsidR="002343FD" w:rsidRDefault="00F453B6" w:rsidP="002343FD">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w:t>
      </w:r>
      <w:r w:rsidR="00980761">
        <w:rPr>
          <w:rFonts w:ascii="Times New Roman" w:hAnsi="Times New Roman" w:cs="Times New Roman"/>
          <w:color w:val="000000"/>
          <w:shd w:val="clear" w:color="auto" w:fill="FFFFFF"/>
        </w:rPr>
        <w:t xml:space="preserve">he </w:t>
      </w:r>
      <w:r w:rsidR="003B7BB9">
        <w:rPr>
          <w:rFonts w:ascii="Times New Roman" w:hAnsi="Times New Roman" w:cs="Times New Roman"/>
          <w:color w:val="000000"/>
          <w:shd w:val="clear" w:color="auto" w:fill="FFFFFF"/>
        </w:rPr>
        <w:t xml:space="preserve">distributions of near-acini deposition were characterized by their standard deviation (SD) and </w:t>
      </w:r>
      <w:r w:rsidR="002343FD">
        <w:rPr>
          <w:rFonts w:ascii="Times New Roman" w:hAnsi="Times New Roman" w:cs="Times New Roman"/>
          <w:color w:val="000000"/>
          <w:shd w:val="clear" w:color="auto" w:fill="FFFFFF"/>
        </w:rPr>
        <w:t>skew</w:t>
      </w:r>
      <w:r w:rsidR="003B7BB9">
        <w:rPr>
          <w:rFonts w:ascii="Times New Roman" w:hAnsi="Times New Roman" w:cs="Times New Roman"/>
          <w:color w:val="000000"/>
          <w:shd w:val="clear" w:color="auto" w:fill="FFFFFF"/>
        </w:rPr>
        <w:t xml:space="preserve"> (</w:t>
      </w:r>
      <w:proofErr w:type="spellStart"/>
      <w:r w:rsidR="003B7BB9">
        <w:rPr>
          <w:rFonts w:ascii="Times New Roman" w:hAnsi="Times New Roman" w:cs="Times New Roman"/>
          <w:color w:val="000000"/>
          <w:shd w:val="clear" w:color="auto" w:fill="FFFFFF"/>
        </w:rPr>
        <w:t>Sk</w:t>
      </w:r>
      <w:proofErr w:type="spellEnd"/>
      <w:r w:rsidR="003B7BB9">
        <w:rPr>
          <w:rFonts w:ascii="Times New Roman" w:hAnsi="Times New Roman" w:cs="Times New Roman"/>
          <w:color w:val="000000"/>
          <w:shd w:val="clear" w:color="auto" w:fill="FFFFFF"/>
        </w:rPr>
        <w:t xml:space="preserve">). </w:t>
      </w:r>
      <w:r w:rsidR="00980761">
        <w:rPr>
          <w:rFonts w:ascii="Times New Roman" w:hAnsi="Times New Roman" w:cs="Times New Roman"/>
          <w:color w:val="000000"/>
          <w:shd w:val="clear" w:color="auto" w:fill="FFFFFF"/>
        </w:rPr>
        <w:t xml:space="preserve"> </w:t>
      </w:r>
      <w:r w:rsidR="003B7BB9">
        <w:rPr>
          <w:rFonts w:ascii="Times New Roman" w:hAnsi="Times New Roman" w:cs="Times New Roman"/>
          <w:color w:val="000000"/>
          <w:shd w:val="clear" w:color="auto" w:fill="FFFFFF"/>
        </w:rPr>
        <w:t>Individual data</w:t>
      </w:r>
      <w:r w:rsidR="009425A4">
        <w:rPr>
          <w:rFonts w:ascii="Times New Roman" w:hAnsi="Times New Roman" w:cs="Times New Roman"/>
          <w:color w:val="000000"/>
          <w:shd w:val="clear" w:color="auto" w:fill="FFFFFF"/>
        </w:rPr>
        <w:t xml:space="preserve"> for</w:t>
      </w:r>
      <w:r w:rsidR="00980761">
        <w:rPr>
          <w:rFonts w:ascii="Times New Roman" w:hAnsi="Times New Roman" w:cs="Times New Roman"/>
          <w:color w:val="000000"/>
          <w:shd w:val="clear" w:color="auto" w:fill="FFFFFF"/>
        </w:rPr>
        <w:t xml:space="preserve"> all </w:t>
      </w:r>
      <w:r w:rsidR="003B7BB9">
        <w:rPr>
          <w:rFonts w:ascii="Times New Roman" w:hAnsi="Times New Roman" w:cs="Times New Roman"/>
          <w:color w:val="000000"/>
          <w:shd w:val="clear" w:color="auto" w:fill="FFFFFF"/>
        </w:rPr>
        <w:t xml:space="preserve">33 </w:t>
      </w:r>
      <w:r w:rsidR="00980761">
        <w:rPr>
          <w:rFonts w:ascii="Times New Roman" w:hAnsi="Times New Roman" w:cs="Times New Roman"/>
          <w:color w:val="000000"/>
          <w:shd w:val="clear" w:color="auto" w:fill="FFFFFF"/>
        </w:rPr>
        <w:t>mice samples</w:t>
      </w:r>
      <w:r w:rsidR="00FF5921">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plotted </w:t>
      </w:r>
      <w:r w:rsidR="003B7BB9">
        <w:rPr>
          <w:rFonts w:ascii="Times New Roman" w:hAnsi="Times New Roman" w:cs="Times New Roman"/>
          <w:color w:val="000000"/>
          <w:shd w:val="clear" w:color="auto" w:fill="FFFFFF"/>
        </w:rPr>
        <w:t xml:space="preserve">in Figure 4 </w:t>
      </w:r>
      <w:r w:rsidR="00980761">
        <w:rPr>
          <w:rFonts w:ascii="Times New Roman" w:hAnsi="Times New Roman" w:cs="Times New Roman"/>
          <w:color w:val="000000"/>
          <w:shd w:val="clear" w:color="auto" w:fill="FFFFFF"/>
        </w:rPr>
        <w:t xml:space="preserve">against particle size. </w:t>
      </w:r>
      <w:r w:rsidR="003B7BB9">
        <w:rPr>
          <w:rFonts w:ascii="Times New Roman" w:hAnsi="Times New Roman" w:cs="Times New Roman"/>
          <w:color w:val="000000"/>
          <w:shd w:val="clear" w:color="auto" w:fill="FFFFFF"/>
        </w:rPr>
        <w:t xml:space="preserve">Median, quartiles (box) and 95% intervals (vertical line) </w:t>
      </w:r>
      <w:r w:rsidR="00FF5921">
        <w:rPr>
          <w:rFonts w:ascii="Times New Roman" w:hAnsi="Times New Roman" w:cs="Times New Roman"/>
          <w:color w:val="000000"/>
          <w:shd w:val="clear" w:color="auto" w:fill="FFFFFF"/>
        </w:rPr>
        <w:t>are also displayed in the figures</w:t>
      </w:r>
      <w:r w:rsidR="003B7BB9">
        <w:rPr>
          <w:rFonts w:ascii="Times New Roman" w:hAnsi="Times New Roman" w:cs="Times New Roman"/>
          <w:color w:val="000000"/>
          <w:shd w:val="clear" w:color="auto" w:fill="FFFFFF"/>
        </w:rPr>
        <w:t xml:space="preserve">. </w:t>
      </w:r>
      <w:r w:rsidR="00672CAF">
        <w:rPr>
          <w:rFonts w:ascii="Times New Roman" w:hAnsi="Times New Roman" w:cs="Times New Roman"/>
          <w:color w:val="000000"/>
          <w:shd w:val="clear" w:color="auto" w:fill="FFFFFF"/>
        </w:rPr>
        <w:t xml:space="preserve">Both standard deviation and </w:t>
      </w:r>
      <w:r w:rsidR="002343FD">
        <w:rPr>
          <w:rFonts w:ascii="Times New Roman" w:hAnsi="Times New Roman" w:cs="Times New Roman"/>
          <w:color w:val="000000"/>
          <w:shd w:val="clear" w:color="auto" w:fill="FFFFFF"/>
        </w:rPr>
        <w:t>skew</w:t>
      </w:r>
      <w:r w:rsidR="00672CAF">
        <w:rPr>
          <w:rFonts w:ascii="Times New Roman" w:hAnsi="Times New Roman" w:cs="Times New Roman"/>
          <w:color w:val="000000"/>
          <w:shd w:val="clear" w:color="auto" w:fill="FFFFFF"/>
        </w:rPr>
        <w:t xml:space="preserve"> significantly increased with increasing particle size. </w:t>
      </w:r>
      <w:r w:rsidR="002343FD">
        <w:rPr>
          <w:rFonts w:ascii="Times New Roman" w:hAnsi="Times New Roman" w:cs="Times New Roman"/>
          <w:color w:val="000000"/>
          <w:shd w:val="clear" w:color="auto" w:fill="FFFFFF"/>
        </w:rPr>
        <w:t>The</w:t>
      </w:r>
      <w:r w:rsidR="002E35D7">
        <w:rPr>
          <w:rFonts w:ascii="Times New Roman" w:hAnsi="Times New Roman" w:cs="Times New Roman"/>
          <w:color w:val="000000"/>
          <w:shd w:val="clear" w:color="auto" w:fill="FFFFFF"/>
        </w:rPr>
        <w:t xml:space="preserve"> rather small</w:t>
      </w:r>
      <w:r w:rsidR="002343FD">
        <w:rPr>
          <w:rFonts w:ascii="Times New Roman" w:hAnsi="Times New Roman" w:cs="Times New Roman"/>
          <w:color w:val="000000"/>
          <w:shd w:val="clear" w:color="auto" w:fill="FFFFFF"/>
        </w:rPr>
        <w:t xml:space="preserve"> standard deviation of near-acini deposition for 0.5 µm particles indicates a homogeneous deposition throughout the lung for these small particles</w:t>
      </w:r>
      <w:r w:rsidR="002E35D7">
        <w:rPr>
          <w:rFonts w:ascii="Times New Roman" w:hAnsi="Times New Roman" w:cs="Times New Roman"/>
          <w:color w:val="000000"/>
          <w:shd w:val="clear" w:color="auto" w:fill="FFFFFF"/>
        </w:rPr>
        <w:t>. These results also suggest that</w:t>
      </w:r>
      <w:r w:rsidR="002343FD">
        <w:rPr>
          <w:rFonts w:ascii="Times New Roman" w:hAnsi="Times New Roman" w:cs="Times New Roman"/>
          <w:color w:val="000000"/>
          <w:shd w:val="clear" w:color="auto" w:fill="FFFFFF"/>
        </w:rPr>
        <w:t xml:space="preserve"> the homogenous deposition observed at the lobar level still occur at the near-acini level.</w:t>
      </w:r>
    </w:p>
    <w:p w14:paraId="28CD6D76" w14:textId="27F014F0" w:rsidR="00C8619D" w:rsidRDefault="002343FD" w:rsidP="009E536A">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anchor distT="0" distB="0" distL="114300" distR="114300" simplePos="0" relativeHeight="251660288" behindDoc="0" locked="0" layoutInCell="1" allowOverlap="1" wp14:anchorId="15264849" wp14:editId="5F809E63">
            <wp:simplePos x="0" y="0"/>
            <wp:positionH relativeFrom="column">
              <wp:posOffset>253789</wp:posOffset>
            </wp:positionH>
            <wp:positionV relativeFrom="paragraph">
              <wp:posOffset>232410</wp:posOffset>
            </wp:positionV>
            <wp:extent cx="5486400" cy="25317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4-23MAR2020.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2531745"/>
                    </a:xfrm>
                    <a:prstGeom prst="rect">
                      <a:avLst/>
                    </a:prstGeom>
                  </pic:spPr>
                </pic:pic>
              </a:graphicData>
            </a:graphic>
            <wp14:sizeRelH relativeFrom="page">
              <wp14:pctWidth>0</wp14:pctWidth>
            </wp14:sizeRelH>
            <wp14:sizeRelV relativeFrom="page">
              <wp14:pctHeight>0</wp14:pctHeight>
            </wp14:sizeRelV>
          </wp:anchor>
        </w:drawing>
      </w:r>
    </w:p>
    <w:p w14:paraId="0DA4EADC" w14:textId="7C3CF254" w:rsidR="004200E2" w:rsidRDefault="004200E2" w:rsidP="004200E2">
      <w:pPr>
        <w:autoSpaceDE w:val="0"/>
        <w:autoSpaceDN w:val="0"/>
        <w:adjustRightInd w:val="0"/>
        <w:spacing w:after="0" w:line="480" w:lineRule="auto"/>
        <w:ind w:left="720"/>
        <w:rPr>
          <w:rFonts w:ascii="Times New Roman" w:hAnsi="Times New Roman" w:cs="Times New Roman"/>
          <w:b/>
          <w:color w:val="000000"/>
          <w:shd w:val="clear" w:color="auto" w:fill="FFFFFF"/>
        </w:rPr>
      </w:pPr>
    </w:p>
    <w:p w14:paraId="11E336F2" w14:textId="6ADF2540" w:rsidR="00B8741D" w:rsidRPr="004200E2" w:rsidRDefault="004200E2" w:rsidP="004200E2">
      <w:pPr>
        <w:autoSpaceDE w:val="0"/>
        <w:autoSpaceDN w:val="0"/>
        <w:adjustRightInd w:val="0"/>
        <w:spacing w:after="0" w:line="480" w:lineRule="auto"/>
        <w:ind w:left="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4. </w:t>
      </w:r>
      <w:r>
        <w:rPr>
          <w:rFonts w:ascii="Times New Roman" w:hAnsi="Times New Roman" w:cs="Times New Roman"/>
          <w:color w:val="000000"/>
          <w:shd w:val="clear" w:color="auto" w:fill="FFFFFF"/>
        </w:rPr>
        <w:t>Add legend</w:t>
      </w:r>
    </w:p>
    <w:p w14:paraId="5C6822F2" w14:textId="77777777" w:rsidR="004200E2" w:rsidRPr="00C8619D" w:rsidRDefault="004200E2" w:rsidP="00C8619D">
      <w:pPr>
        <w:autoSpaceDE w:val="0"/>
        <w:autoSpaceDN w:val="0"/>
        <w:adjustRightInd w:val="0"/>
        <w:spacing w:after="0" w:line="480" w:lineRule="auto"/>
        <w:rPr>
          <w:rFonts w:ascii="Times New Roman" w:hAnsi="Times New Roman" w:cs="Times New Roman"/>
          <w:color w:val="000000"/>
          <w:shd w:val="clear" w:color="auto" w:fill="FFFFFF"/>
        </w:rPr>
      </w:pPr>
    </w:p>
    <w:p w14:paraId="1D96BCE0" w14:textId="544C647F" w:rsidR="002343FD" w:rsidRDefault="002343FD" w:rsidP="002343FD">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For all mice and particle size, skew was positive, i.e. the distribution was right-skewed. It has been previously shown that the larger the skew is, the more </w:t>
      </w:r>
      <w:r w:rsidRPr="00C8619D">
        <w:rPr>
          <w:rFonts w:ascii="Times New Roman" w:hAnsi="Times New Roman" w:cs="Times New Roman"/>
          <w:color w:val="000000"/>
          <w:shd w:val="clear" w:color="auto" w:fill="FFFFFF"/>
        </w:rPr>
        <w:t>“hot spots”</w:t>
      </w:r>
      <w:r>
        <w:rPr>
          <w:rFonts w:ascii="Times New Roman" w:hAnsi="Times New Roman" w:cs="Times New Roman"/>
          <w:color w:val="000000"/>
          <w:shd w:val="clear" w:color="auto" w:fill="FFFFFF"/>
        </w:rPr>
        <w:t xml:space="preserve"> there are</w:t>
      </w:r>
      <w:r>
        <w:rPr>
          <w:rFonts w:ascii="Times New Roman" w:hAnsi="Times New Roman" w:cs="Times New Roman"/>
          <w:color w:val="000000"/>
          <w:shd w:val="clear" w:color="auto" w:fill="FFFFFF"/>
        </w:rPr>
        <w:t>, i.e.</w:t>
      </w:r>
      <w:r w:rsidRPr="00C861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more </w:t>
      </w:r>
      <w:r w:rsidR="002E35D7">
        <w:rPr>
          <w:rFonts w:ascii="Times New Roman" w:hAnsi="Times New Roman" w:cs="Times New Roman"/>
          <w:color w:val="000000"/>
          <w:shd w:val="clear" w:color="auto" w:fill="FFFFFF"/>
        </w:rPr>
        <w:t xml:space="preserve">there are </w:t>
      </w:r>
      <w:r>
        <w:rPr>
          <w:rFonts w:ascii="Times New Roman" w:hAnsi="Times New Roman" w:cs="Times New Roman"/>
          <w:color w:val="000000"/>
          <w:shd w:val="clear" w:color="auto" w:fill="FFFFFF"/>
        </w:rPr>
        <w:t xml:space="preserve">near-acini units with higher particle deposition (hot spots) </w:t>
      </w:r>
      <w:r w:rsidRPr="00C8619D">
        <w:rPr>
          <w:rFonts w:ascii="Times New Roman" w:hAnsi="Times New Roman" w:cs="Times New Roman"/>
          <w:color w:val="000000"/>
          <w:shd w:val="clear" w:color="auto" w:fill="FFFFFF"/>
        </w:rPr>
        <w:t>than expected</w:t>
      </w:r>
      <w:r>
        <w:rPr>
          <w:rFonts w:ascii="Times New Roman" w:hAnsi="Times New Roman" w:cs="Times New Roman"/>
          <w:color w:val="000000"/>
          <w:shd w:val="clear" w:color="auto" w:fill="FFFFFF"/>
        </w:rPr>
        <w:t xml:space="preserve"> </w:t>
      </w:r>
      <w:r w:rsidRPr="00C8619D">
        <w:rPr>
          <w:rFonts w:ascii="Times New Roman" w:hAnsi="Times New Roman" w:cs="Times New Roman"/>
          <w:color w:val="000000"/>
          <w:shd w:val="clear" w:color="auto" w:fill="FFFFFF"/>
        </w:rPr>
        <w:t>from a normal distribution</w:t>
      </w:r>
      <w:r>
        <w:rPr>
          <w:rFonts w:ascii="Times New Roman" w:hAnsi="Times New Roman" w:cs="Times New Roman"/>
          <w:color w:val="000000"/>
          <w:shd w:val="clear" w:color="auto" w:fill="FFFFFF"/>
        </w:rPr>
        <w:t xml:space="preserve"> (Darquenne et al. 2013 Clearance paper). Previous studies in humans </w:t>
      </w:r>
      <w:r w:rsidRPr="00B8741D">
        <w:rPr>
          <w:rFonts w:ascii="Times New Roman" w:hAnsi="Times New Roman" w:cs="Times New Roman"/>
          <w:color w:val="000000"/>
          <w:shd w:val="clear" w:color="auto" w:fill="FFFFFF"/>
        </w:rPr>
        <w:t xml:space="preserve">showed that </w:t>
      </w:r>
      <w:r>
        <w:rPr>
          <w:rFonts w:ascii="Times New Roman" w:hAnsi="Times New Roman" w:cs="Times New Roman"/>
          <w:color w:val="000000"/>
          <w:shd w:val="clear" w:color="auto" w:fill="FFFFFF"/>
        </w:rPr>
        <w:t>skew</w:t>
      </w:r>
      <w:r w:rsidRPr="00B8741D">
        <w:rPr>
          <w:rFonts w:ascii="Times New Roman" w:hAnsi="Times New Roman" w:cs="Times New Roman"/>
          <w:color w:val="000000"/>
          <w:shd w:val="clear" w:color="auto" w:fill="FFFFFF"/>
        </w:rPr>
        <w:t xml:space="preserve"> was inversely correlated with alveolar deposition </w:t>
      </w:r>
      <w:r>
        <w:rPr>
          <w:rFonts w:ascii="Times New Roman" w:hAnsi="Times New Roman" w:cs="Times New Roman"/>
          <w:color w:val="000000"/>
          <w:shd w:val="clear" w:color="auto" w:fill="FFFFFF"/>
        </w:rPr>
        <w:t>(Garrard et al., 1981),</w:t>
      </w:r>
      <w:r w:rsidRPr="00B8741D">
        <w:rPr>
          <w:rFonts w:ascii="Times New Roman" w:hAnsi="Times New Roman" w:cs="Times New Roman"/>
          <w:color w:val="000000"/>
          <w:shd w:val="clear" w:color="auto" w:fill="FFFFFF"/>
        </w:rPr>
        <w:t xml:space="preserve"> impl</w:t>
      </w:r>
      <w:r>
        <w:rPr>
          <w:rFonts w:ascii="Times New Roman" w:hAnsi="Times New Roman" w:cs="Times New Roman"/>
          <w:color w:val="000000"/>
          <w:shd w:val="clear" w:color="auto" w:fill="FFFFFF"/>
        </w:rPr>
        <w:t>ying</w:t>
      </w:r>
      <w:r w:rsidRPr="00B8741D">
        <w:rPr>
          <w:rFonts w:ascii="Times New Roman" w:hAnsi="Times New Roman" w:cs="Times New Roman"/>
          <w:color w:val="000000"/>
          <w:shd w:val="clear" w:color="auto" w:fill="FFFFFF"/>
        </w:rPr>
        <w:t xml:space="preserve"> that high values of skew are indicative of</w:t>
      </w:r>
      <w:r>
        <w:rPr>
          <w:rFonts w:ascii="Times New Roman" w:hAnsi="Times New Roman" w:cs="Times New Roman"/>
          <w:color w:val="000000"/>
          <w:shd w:val="clear" w:color="auto" w:fill="FFFFFF"/>
        </w:rPr>
        <w:t xml:space="preserve"> hot spots of deposited particles</w:t>
      </w:r>
      <w:r w:rsidRPr="00B8741D">
        <w:rPr>
          <w:rFonts w:ascii="Times New Roman" w:hAnsi="Times New Roman" w:cs="Times New Roman"/>
          <w:color w:val="000000"/>
          <w:shd w:val="clear" w:color="auto" w:fill="FFFFFF"/>
        </w:rPr>
        <w:t xml:space="preserve"> occurring predominantly in the bronchial airways</w:t>
      </w:r>
      <w:r>
        <w:rPr>
          <w:rFonts w:ascii="Times New Roman" w:hAnsi="Times New Roman" w:cs="Times New Roman"/>
          <w:color w:val="000000"/>
          <w:shd w:val="clear" w:color="auto" w:fill="FFFFFF"/>
        </w:rPr>
        <w:t xml:space="preserve">. </w:t>
      </w:r>
      <w:r w:rsidR="00E80A64">
        <w:rPr>
          <w:rFonts w:ascii="Times New Roman" w:hAnsi="Times New Roman" w:cs="Times New Roman"/>
          <w:color w:val="000000"/>
          <w:shd w:val="clear" w:color="auto" w:fill="FFFFFF"/>
        </w:rPr>
        <w:t xml:space="preserve">To our knowledge, there are no reports of skew of deposition distribution in rodents. </w:t>
      </w:r>
      <w:r w:rsidR="004B480D">
        <w:rPr>
          <w:rFonts w:ascii="Times New Roman" w:hAnsi="Times New Roman" w:cs="Times New Roman"/>
          <w:color w:val="000000"/>
          <w:shd w:val="clear" w:color="auto" w:fill="FFFFFF"/>
        </w:rPr>
        <w:t xml:space="preserve">Figure 5 displays the location of </w:t>
      </w:r>
      <w:r>
        <w:rPr>
          <w:rFonts w:ascii="Times New Roman" w:hAnsi="Times New Roman" w:cs="Times New Roman"/>
          <w:color w:val="000000"/>
          <w:shd w:val="clear" w:color="auto" w:fill="FFFFFF"/>
        </w:rPr>
        <w:t>the top 1% of near</w:t>
      </w:r>
      <w:r w:rsidR="00E80A64">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lastRenderedPageBreak/>
        <w:t xml:space="preserve">acini deposition </w:t>
      </w:r>
      <w:r w:rsidR="00F52617">
        <w:rPr>
          <w:rFonts w:ascii="Times New Roman" w:hAnsi="Times New Roman" w:cs="Times New Roman"/>
          <w:color w:val="000000"/>
          <w:shd w:val="clear" w:color="auto" w:fill="FFFFFF"/>
        </w:rPr>
        <w:t xml:space="preserve">relative to the airway tree structure for mice exposed to 0.5 (left), 1 (middle) and 2 µm </w:t>
      </w:r>
      <w:r w:rsidR="00E80A64">
        <w:rPr>
          <w:rFonts w:ascii="Times New Roman" w:hAnsi="Times New Roman" w:cs="Times New Roman"/>
          <w:color w:val="000000"/>
          <w:shd w:val="clear" w:color="auto" w:fill="FFFFFF"/>
        </w:rPr>
        <w:t xml:space="preserve">particles </w:t>
      </w:r>
      <w:r w:rsidR="00F52617">
        <w:rPr>
          <w:rFonts w:ascii="Times New Roman" w:hAnsi="Times New Roman" w:cs="Times New Roman"/>
          <w:color w:val="000000"/>
          <w:shd w:val="clear" w:color="auto" w:fill="FFFFFF"/>
        </w:rPr>
        <w:t xml:space="preserve">(right panel). The data shown in </w:t>
      </w:r>
      <w:r w:rsidR="00E80A64">
        <w:rPr>
          <w:rFonts w:ascii="Times New Roman" w:hAnsi="Times New Roman" w:cs="Times New Roman"/>
          <w:color w:val="000000"/>
          <w:shd w:val="clear" w:color="auto" w:fill="FFFFFF"/>
        </w:rPr>
        <w:t>F</w:t>
      </w:r>
      <w:r w:rsidR="00F52617">
        <w:rPr>
          <w:rFonts w:ascii="Times New Roman" w:hAnsi="Times New Roman" w:cs="Times New Roman"/>
          <w:color w:val="000000"/>
          <w:shd w:val="clear" w:color="auto" w:fill="FFFFFF"/>
        </w:rPr>
        <w:t>igure 5 are from the same BALB/c mice as those used in Figure 3</w:t>
      </w:r>
      <w:r w:rsidR="001F33C2">
        <w:rPr>
          <w:rFonts w:ascii="Times New Roman" w:hAnsi="Times New Roman" w:cs="Times New Roman"/>
          <w:color w:val="000000"/>
          <w:shd w:val="clear" w:color="auto" w:fill="FFFFFF"/>
        </w:rPr>
        <w:t xml:space="preserve"> but</w:t>
      </w:r>
      <w:r w:rsidR="00B357FD">
        <w:rPr>
          <w:rFonts w:ascii="Times New Roman" w:hAnsi="Times New Roman" w:cs="Times New Roman"/>
          <w:color w:val="000000"/>
          <w:shd w:val="clear" w:color="auto" w:fill="FFFFFF"/>
        </w:rPr>
        <w:t xml:space="preserve"> </w:t>
      </w:r>
      <w:commentRangeStart w:id="14"/>
      <w:r w:rsidR="001F33C2">
        <w:rPr>
          <w:rFonts w:ascii="Times New Roman" w:hAnsi="Times New Roman" w:cs="Times New Roman"/>
          <w:color w:val="000000"/>
          <w:shd w:val="clear" w:color="auto" w:fill="FFFFFF"/>
        </w:rPr>
        <w:t>s</w:t>
      </w:r>
      <w:r w:rsidR="00B357FD">
        <w:rPr>
          <w:rFonts w:ascii="Times New Roman" w:hAnsi="Times New Roman" w:cs="Times New Roman"/>
          <w:color w:val="000000"/>
          <w:shd w:val="clear" w:color="auto" w:fill="FFFFFF"/>
        </w:rPr>
        <w:t>imilar distribution</w:t>
      </w:r>
      <w:r w:rsidR="001F33C2">
        <w:rPr>
          <w:rFonts w:ascii="Times New Roman" w:hAnsi="Times New Roman" w:cs="Times New Roman"/>
          <w:color w:val="000000"/>
          <w:shd w:val="clear" w:color="auto" w:fill="FFFFFF"/>
        </w:rPr>
        <w:t>s</w:t>
      </w:r>
      <w:r w:rsidR="00B357FD">
        <w:rPr>
          <w:rFonts w:ascii="Times New Roman" w:hAnsi="Times New Roman" w:cs="Times New Roman"/>
          <w:color w:val="000000"/>
          <w:shd w:val="clear" w:color="auto" w:fill="FFFFFF"/>
        </w:rPr>
        <w:t xml:space="preserve"> of hot spots were found in all of the 33 samples</w:t>
      </w:r>
      <w:commentRangeEnd w:id="14"/>
      <w:r w:rsidR="001F33C2">
        <w:rPr>
          <w:rStyle w:val="CommentReference"/>
        </w:rPr>
        <w:commentReference w:id="14"/>
      </w:r>
      <w:r w:rsidR="00B357FD">
        <w:rPr>
          <w:rFonts w:ascii="Times New Roman" w:hAnsi="Times New Roman" w:cs="Times New Roman"/>
          <w:color w:val="000000"/>
          <w:shd w:val="clear" w:color="auto" w:fill="FFFFFF"/>
        </w:rPr>
        <w:t>.</w:t>
      </w:r>
      <w:r w:rsidR="00E80A64">
        <w:rPr>
          <w:rFonts w:ascii="Times New Roman" w:hAnsi="Times New Roman" w:cs="Times New Roman"/>
          <w:color w:val="000000"/>
          <w:shd w:val="clear" w:color="auto" w:fill="FFFFFF"/>
        </w:rPr>
        <w:t xml:space="preserve"> Interestingly, the hot spots, while located relatively centrally, were only </w:t>
      </w:r>
      <w:r w:rsidR="00E80A64">
        <w:rPr>
          <w:rFonts w:ascii="Times New Roman" w:hAnsi="Times New Roman" w:cs="Times New Roman"/>
          <w:color w:val="000000"/>
          <w:shd w:val="clear" w:color="auto" w:fill="FFFFFF"/>
        </w:rPr>
        <w:t xml:space="preserve">present </w:t>
      </w:r>
      <w:r w:rsidR="00E80A64">
        <w:rPr>
          <w:rFonts w:ascii="Times New Roman" w:hAnsi="Times New Roman" w:cs="Times New Roman"/>
          <w:color w:val="000000"/>
          <w:shd w:val="clear" w:color="auto" w:fill="FFFFFF"/>
        </w:rPr>
        <w:t>in the apical region of the lungs, i.e. in the right cranial lobe and in the upper portion of the left lobe.  These observations m</w:t>
      </w:r>
      <w:r w:rsidR="001F33C2">
        <w:rPr>
          <w:rFonts w:ascii="Times New Roman" w:hAnsi="Times New Roman" w:cs="Times New Roman"/>
          <w:color w:val="000000"/>
          <w:shd w:val="clear" w:color="auto" w:fill="FFFFFF"/>
        </w:rPr>
        <w:t>ay</w:t>
      </w:r>
      <w:r w:rsidR="00E80A64">
        <w:rPr>
          <w:rFonts w:ascii="Times New Roman" w:hAnsi="Times New Roman" w:cs="Times New Roman"/>
          <w:color w:val="000000"/>
          <w:shd w:val="clear" w:color="auto" w:fill="FFFFFF"/>
        </w:rPr>
        <w:t xml:space="preserve"> explain the higher deposition measured in the right cranial lobe (Figure 1). As discussed above, the </w:t>
      </w:r>
      <w:r w:rsidR="00E80A64" w:rsidRPr="0080052B">
        <w:rPr>
          <w:rFonts w:ascii="Times New Roman" w:hAnsi="Times New Roman" w:cs="Times New Roman"/>
          <w:color w:val="000000"/>
          <w:shd w:val="clear" w:color="auto" w:fill="FFFFFF"/>
        </w:rPr>
        <w:t>non</w:t>
      </w:r>
      <w:r w:rsidR="00E80A64">
        <w:rPr>
          <w:rFonts w:ascii="Times New Roman" w:hAnsi="Times New Roman" w:cs="Times New Roman"/>
          <w:color w:val="000000"/>
          <w:shd w:val="clear" w:color="auto" w:fill="FFFFFF"/>
        </w:rPr>
        <w:t>-</w:t>
      </w:r>
      <w:r w:rsidR="00E80A64" w:rsidRPr="0080052B">
        <w:rPr>
          <w:rFonts w:ascii="Times New Roman" w:hAnsi="Times New Roman" w:cs="Times New Roman"/>
          <w:color w:val="000000"/>
          <w:shd w:val="clear" w:color="auto" w:fill="FFFFFF"/>
        </w:rPr>
        <w:t>dependent region</w:t>
      </w:r>
      <w:r w:rsidR="00E80A64">
        <w:rPr>
          <w:rFonts w:ascii="Times New Roman" w:hAnsi="Times New Roman" w:cs="Times New Roman"/>
          <w:color w:val="000000"/>
          <w:shd w:val="clear" w:color="auto" w:fill="FFFFFF"/>
        </w:rPr>
        <w:t xml:space="preserve"> of the rodent lung</w:t>
      </w:r>
      <w:r w:rsidR="00E80A64" w:rsidRPr="0080052B">
        <w:rPr>
          <w:rFonts w:ascii="Times New Roman" w:hAnsi="Times New Roman" w:cs="Times New Roman"/>
          <w:color w:val="000000"/>
          <w:shd w:val="clear" w:color="auto" w:fill="FFFFFF"/>
        </w:rPr>
        <w:t xml:space="preserve"> </w:t>
      </w:r>
      <w:r w:rsidR="00E80A64">
        <w:rPr>
          <w:rFonts w:ascii="Times New Roman" w:hAnsi="Times New Roman" w:cs="Times New Roman"/>
          <w:color w:val="000000"/>
          <w:shd w:val="clear" w:color="auto" w:fill="FFFFFF"/>
        </w:rPr>
        <w:t>is</w:t>
      </w:r>
      <w:r w:rsidR="00E80A64" w:rsidRPr="0080052B">
        <w:rPr>
          <w:rFonts w:ascii="Times New Roman" w:hAnsi="Times New Roman" w:cs="Times New Roman"/>
          <w:color w:val="000000"/>
          <w:shd w:val="clear" w:color="auto" w:fill="FFFFFF"/>
        </w:rPr>
        <w:t xml:space="preserve"> better ventilated</w:t>
      </w:r>
      <w:r w:rsidR="00E80A64">
        <w:rPr>
          <w:rFonts w:ascii="Times New Roman" w:hAnsi="Times New Roman" w:cs="Times New Roman"/>
          <w:color w:val="000000"/>
          <w:shd w:val="clear" w:color="auto" w:fill="FFFFFF"/>
        </w:rPr>
        <w:t xml:space="preserve"> than the dependent region</w:t>
      </w:r>
      <w:r w:rsidR="00E80A64">
        <w:rPr>
          <w:rFonts w:ascii="Times New Roman" w:hAnsi="Times New Roman" w:cs="Times New Roman"/>
          <w:color w:val="000000"/>
          <w:shd w:val="clear" w:color="auto" w:fill="FFFFFF"/>
        </w:rPr>
        <w:t>. Because there is no major difference in the diameter of the airway of a given generation between lobes (data not shown), higher ventilation in the apical region of the lung results in higher velocities</w:t>
      </w:r>
      <w:r w:rsidR="00B357FD">
        <w:rPr>
          <w:rFonts w:ascii="Times New Roman" w:hAnsi="Times New Roman" w:cs="Times New Roman"/>
          <w:color w:val="000000"/>
          <w:shd w:val="clear" w:color="auto" w:fill="FFFFFF"/>
        </w:rPr>
        <w:t xml:space="preserve"> in the airways from the apical region</w:t>
      </w:r>
      <w:r w:rsidR="00E80A64">
        <w:rPr>
          <w:rFonts w:ascii="Times New Roman" w:hAnsi="Times New Roman" w:cs="Times New Roman"/>
          <w:color w:val="000000"/>
          <w:shd w:val="clear" w:color="auto" w:fill="FFFFFF"/>
        </w:rPr>
        <w:t xml:space="preserve"> than in </w:t>
      </w:r>
      <w:r w:rsidR="001F33C2">
        <w:rPr>
          <w:rFonts w:ascii="Times New Roman" w:hAnsi="Times New Roman" w:cs="Times New Roman"/>
          <w:color w:val="000000"/>
          <w:shd w:val="clear" w:color="auto" w:fill="FFFFFF"/>
        </w:rPr>
        <w:t>similar airways</w:t>
      </w:r>
      <w:r w:rsidR="00B357FD">
        <w:rPr>
          <w:rFonts w:ascii="Times New Roman" w:hAnsi="Times New Roman" w:cs="Times New Roman"/>
          <w:color w:val="000000"/>
          <w:shd w:val="clear" w:color="auto" w:fill="FFFFFF"/>
        </w:rPr>
        <w:t xml:space="preserve"> located </w:t>
      </w:r>
      <w:r w:rsidR="001F33C2">
        <w:rPr>
          <w:rFonts w:ascii="Times New Roman" w:hAnsi="Times New Roman" w:cs="Times New Roman"/>
          <w:color w:val="000000"/>
          <w:shd w:val="clear" w:color="auto" w:fill="FFFFFF"/>
        </w:rPr>
        <w:t>at</w:t>
      </w:r>
      <w:r w:rsidR="00B357FD">
        <w:rPr>
          <w:rFonts w:ascii="Times New Roman" w:hAnsi="Times New Roman" w:cs="Times New Roman"/>
          <w:color w:val="000000"/>
          <w:shd w:val="clear" w:color="auto" w:fill="FFFFFF"/>
        </w:rPr>
        <w:t xml:space="preserve"> the</w:t>
      </w:r>
      <w:r w:rsidR="00E80A64">
        <w:rPr>
          <w:rFonts w:ascii="Times New Roman" w:hAnsi="Times New Roman" w:cs="Times New Roman"/>
          <w:color w:val="000000"/>
          <w:shd w:val="clear" w:color="auto" w:fill="FFFFFF"/>
        </w:rPr>
        <w:t xml:space="preserve"> base of the lung</w:t>
      </w:r>
      <w:r w:rsidR="00B357FD">
        <w:rPr>
          <w:rFonts w:ascii="Times New Roman" w:hAnsi="Times New Roman" w:cs="Times New Roman"/>
          <w:color w:val="000000"/>
          <w:shd w:val="clear" w:color="auto" w:fill="FFFFFF"/>
        </w:rPr>
        <w:t xml:space="preserve">. These high velocities </w:t>
      </w:r>
      <w:r w:rsidR="00E80A64">
        <w:rPr>
          <w:rFonts w:ascii="Times New Roman" w:hAnsi="Times New Roman" w:cs="Times New Roman"/>
          <w:color w:val="000000"/>
          <w:shd w:val="clear" w:color="auto" w:fill="FFFFFF"/>
        </w:rPr>
        <w:t xml:space="preserve">increase </w:t>
      </w:r>
      <w:r w:rsidR="00B357FD">
        <w:rPr>
          <w:rFonts w:ascii="Times New Roman" w:hAnsi="Times New Roman" w:cs="Times New Roman"/>
          <w:color w:val="000000"/>
          <w:shd w:val="clear" w:color="auto" w:fill="FFFFFF"/>
        </w:rPr>
        <w:t>the probability</w:t>
      </w:r>
      <w:r w:rsidR="00E80A64">
        <w:rPr>
          <w:rFonts w:ascii="Times New Roman" w:hAnsi="Times New Roman" w:cs="Times New Roman"/>
          <w:color w:val="000000"/>
          <w:shd w:val="clear" w:color="auto" w:fill="FFFFFF"/>
        </w:rPr>
        <w:t xml:space="preserve"> of a particle depositing by inertial impaction</w:t>
      </w:r>
      <w:r w:rsidR="00B357FD">
        <w:rPr>
          <w:rFonts w:ascii="Times New Roman" w:hAnsi="Times New Roman" w:cs="Times New Roman"/>
          <w:color w:val="000000"/>
          <w:shd w:val="clear" w:color="auto" w:fill="FFFFFF"/>
        </w:rPr>
        <w:t xml:space="preserve"> at airway bifurcation and thus increase the </w:t>
      </w:r>
      <w:r w:rsidR="001F33C2">
        <w:rPr>
          <w:rFonts w:ascii="Times New Roman" w:hAnsi="Times New Roman" w:cs="Times New Roman"/>
          <w:color w:val="000000"/>
          <w:shd w:val="clear" w:color="auto" w:fill="FFFFFF"/>
        </w:rPr>
        <w:t>potential for the generation of hot spots.</w:t>
      </w:r>
      <w:r w:rsidR="00E80A64">
        <w:rPr>
          <w:rFonts w:ascii="Times New Roman" w:hAnsi="Times New Roman" w:cs="Times New Roman"/>
          <w:color w:val="000000"/>
          <w:shd w:val="clear" w:color="auto" w:fill="FFFFFF"/>
        </w:rPr>
        <w:t xml:space="preserve"> </w:t>
      </w:r>
      <w:r w:rsidR="00B357FD">
        <w:rPr>
          <w:rFonts w:ascii="Times New Roman" w:hAnsi="Times New Roman" w:cs="Times New Roman"/>
          <w:color w:val="000000"/>
          <w:shd w:val="clear" w:color="auto" w:fill="FFFFFF"/>
        </w:rPr>
        <w:t>Indeed, of the three main mechanisms of aerosol deposition in the lung (inertial impaction, gravitational sedimentation and Brownian diffusion), inertial impaction is the only velocity-dependent mechanism</w:t>
      </w:r>
      <w:r w:rsidR="001F33C2">
        <w:rPr>
          <w:rFonts w:ascii="Times New Roman" w:hAnsi="Times New Roman" w:cs="Times New Roman"/>
          <w:color w:val="000000"/>
          <w:shd w:val="clear" w:color="auto" w:fill="FFFFFF"/>
        </w:rPr>
        <w:t xml:space="preserve"> (Darquenne, JAMP 2012)</w:t>
      </w:r>
      <w:r w:rsidR="00B357FD">
        <w:rPr>
          <w:rFonts w:ascii="Times New Roman" w:hAnsi="Times New Roman" w:cs="Times New Roman"/>
          <w:color w:val="000000"/>
          <w:shd w:val="clear" w:color="auto" w:fill="FFFFFF"/>
        </w:rPr>
        <w:t>.</w:t>
      </w:r>
    </w:p>
    <w:p w14:paraId="05F1AE74" w14:textId="6C6128D8" w:rsidR="008A0AFD" w:rsidRPr="00B8741D" w:rsidRDefault="008A0AFD" w:rsidP="002343FD">
      <w:pPr>
        <w:autoSpaceDE w:val="0"/>
        <w:autoSpaceDN w:val="0"/>
        <w:adjustRightInd w:val="0"/>
        <w:spacing w:after="0" w:line="480" w:lineRule="auto"/>
        <w:jc w:val="both"/>
        <w:rPr>
          <w:rFonts w:ascii="Times New Roman" w:hAnsi="Times New Roman" w:cs="Times New Roman"/>
          <w:color w:val="000000"/>
          <w:shd w:val="clear" w:color="auto" w:fill="FFFFFF"/>
        </w:rPr>
      </w:pPr>
      <w:r>
        <w:rPr>
          <w:rFonts w:ascii="Times New Roman" w:hAnsi="Times New Roman" w:cs="Times New Roman"/>
          <w:noProof/>
          <w:color w:val="000000"/>
        </w:rPr>
        <mc:AlternateContent>
          <mc:Choice Requires="wpg">
            <w:drawing>
              <wp:anchor distT="0" distB="0" distL="114300" distR="114300" simplePos="0" relativeHeight="251664384" behindDoc="0" locked="0" layoutInCell="1" allowOverlap="1" wp14:anchorId="69754EBF" wp14:editId="316E1A70">
                <wp:simplePos x="0" y="0"/>
                <wp:positionH relativeFrom="column">
                  <wp:posOffset>169333</wp:posOffset>
                </wp:positionH>
                <wp:positionV relativeFrom="paragraph">
                  <wp:posOffset>364490</wp:posOffset>
                </wp:positionV>
                <wp:extent cx="5545455" cy="2270125"/>
                <wp:effectExtent l="0" t="0" r="4445" b="3175"/>
                <wp:wrapTopAndBottom/>
                <wp:docPr id="10" name="Group 10"/>
                <wp:cNvGraphicFramePr/>
                <a:graphic xmlns:a="http://schemas.openxmlformats.org/drawingml/2006/main">
                  <a:graphicData uri="http://schemas.microsoft.com/office/word/2010/wordprocessingGroup">
                    <wpg:wgp>
                      <wpg:cNvGrpSpPr/>
                      <wpg:grpSpPr>
                        <a:xfrm>
                          <a:off x="0" y="0"/>
                          <a:ext cx="5545455" cy="2270125"/>
                          <a:chOff x="0" y="0"/>
                          <a:chExt cx="5545652" cy="2270125"/>
                        </a:xfrm>
                      </wpg:grpSpPr>
                      <pic:pic xmlns:pic="http://schemas.openxmlformats.org/drawingml/2006/picture">
                        <pic:nvPicPr>
                          <pic:cNvPr id="7" name="Picture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2270125"/>
                          </a:xfrm>
                          <a:prstGeom prst="rect">
                            <a:avLst/>
                          </a:prstGeom>
                        </pic:spPr>
                      </pic:pic>
                      <pic:pic xmlns:pic="http://schemas.openxmlformats.org/drawingml/2006/picture">
                        <pic:nvPicPr>
                          <pic:cNvPr id="8"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786467" y="135467"/>
                            <a:ext cx="1828800" cy="2049780"/>
                          </a:xfrm>
                          <a:prstGeom prst="rect">
                            <a:avLst/>
                          </a:prstGeom>
                        </pic:spPr>
                      </pic:pic>
                      <pic:pic xmlns:pic="http://schemas.openxmlformats.org/drawingml/2006/picture">
                        <pic:nvPicPr>
                          <pic:cNvPr id="9" name="Picture 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716852" y="110066"/>
                            <a:ext cx="1828800" cy="2110105"/>
                          </a:xfrm>
                          <a:prstGeom prst="rect">
                            <a:avLst/>
                          </a:prstGeom>
                        </pic:spPr>
                      </pic:pic>
                    </wpg:wgp>
                  </a:graphicData>
                </a:graphic>
                <wp14:sizeRelH relativeFrom="margin">
                  <wp14:pctWidth>0</wp14:pctWidth>
                </wp14:sizeRelH>
              </wp:anchor>
            </w:drawing>
          </mc:Choice>
          <mc:Fallback>
            <w:pict>
              <v:group w14:anchorId="48E3BE7A" id="Group 10" o:spid="_x0000_s1026" style="position:absolute;margin-left:13.35pt;margin-top:28.7pt;width:436.65pt;height:178.75pt;z-index:251664384;mso-width-relative:margin" coordsize="55456,227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8288;height:227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">
                  <v:imagedata r:id="rId22" o:title=""/>
                </v:shape>
                <v:shape id="Picture 8" o:spid="_x0000_s1028" type="#_x0000_t75" style="position:absolute;left:17864;top:1354;width:18288;height:20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">
                  <v:imagedata r:id="rId23" o:title=""/>
                </v:shape>
                <v:shape id="Picture 9" o:spid="_x0000_s1029" type="#_x0000_t75" style="position:absolute;left:37168;top:1100;width:18288;height:21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">
                  <v:imagedata r:id="rId24" o:title=""/>
                </v:shape>
                <w10:wrap type="topAndBottom"/>
              </v:group>
            </w:pict>
          </mc:Fallback>
        </mc:AlternateContent>
      </w:r>
    </w:p>
    <w:p w14:paraId="51D28DA8" w14:textId="37A26749" w:rsidR="00E56159" w:rsidRDefault="00E56159" w:rsidP="004D5B63">
      <w:pPr>
        <w:autoSpaceDE w:val="0"/>
        <w:autoSpaceDN w:val="0"/>
        <w:adjustRightInd w:val="0"/>
        <w:spacing w:after="0" w:line="480" w:lineRule="auto"/>
        <w:rPr>
          <w:rFonts w:ascii="Times New Roman" w:hAnsi="Times New Roman" w:cs="Times New Roman"/>
          <w:color w:val="000000"/>
          <w:shd w:val="clear" w:color="auto" w:fill="FFFFFF"/>
        </w:rPr>
      </w:pPr>
    </w:p>
    <w:p w14:paraId="1F867936" w14:textId="40B084FB" w:rsidR="008A0AFD" w:rsidRDefault="008A0AFD" w:rsidP="008A0AFD">
      <w:pPr>
        <w:autoSpaceDE w:val="0"/>
        <w:autoSpaceDN w:val="0"/>
        <w:adjustRightInd w:val="0"/>
        <w:spacing w:after="0" w:line="480" w:lineRule="auto"/>
        <w:ind w:left="720"/>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 xml:space="preserve">Figure 5. </w:t>
      </w:r>
      <w:r>
        <w:rPr>
          <w:rFonts w:ascii="Times New Roman" w:hAnsi="Times New Roman" w:cs="Times New Roman"/>
          <w:color w:val="000000"/>
          <w:shd w:val="clear" w:color="auto" w:fill="FFFFFF"/>
        </w:rPr>
        <w:t>Add legend</w:t>
      </w:r>
    </w:p>
    <w:p w14:paraId="6A067DED" w14:textId="1C46DCC3" w:rsidR="005A5A37" w:rsidRDefault="005A5A37" w:rsidP="005A5A37">
      <w:pPr>
        <w:autoSpaceDE w:val="0"/>
        <w:autoSpaceDN w:val="0"/>
        <w:adjustRightInd w:val="0"/>
        <w:spacing w:after="0" w:line="480" w:lineRule="auto"/>
        <w:rPr>
          <w:rFonts w:ascii="Times New Roman" w:hAnsi="Times New Roman" w:cs="Times New Roman"/>
          <w:color w:val="000000"/>
          <w:shd w:val="clear" w:color="auto" w:fill="FFFFFF"/>
        </w:rPr>
      </w:pPr>
    </w:p>
    <w:p w14:paraId="658FDC6F" w14:textId="7BBB04C7" w:rsidR="005A5A37" w:rsidRDefault="00DA166C" w:rsidP="005A5A37">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Thought to consider: as apical regions of the lung are better ventilated than the bottom region, wouldn’t we expect a gradient of deposition from top to bottom in the near acini deposition datasets? We can discuss on Monday.</w:t>
      </w:r>
      <w:bookmarkStart w:id="15" w:name="_GoBack"/>
      <w:bookmarkEnd w:id="15"/>
    </w:p>
    <w:p w14:paraId="7108F175" w14:textId="77777777" w:rsidR="005A5A37" w:rsidRPr="008A0AFD" w:rsidRDefault="005A5A37" w:rsidP="005A5A37">
      <w:pPr>
        <w:autoSpaceDE w:val="0"/>
        <w:autoSpaceDN w:val="0"/>
        <w:adjustRightInd w:val="0"/>
        <w:spacing w:after="0" w:line="480" w:lineRule="auto"/>
        <w:rPr>
          <w:rFonts w:ascii="Times New Roman" w:hAnsi="Times New Roman" w:cs="Times New Roman"/>
          <w:color w:val="000000"/>
          <w:shd w:val="clear" w:color="auto" w:fill="FFFFFF"/>
        </w:rPr>
      </w:pPr>
    </w:p>
    <w:p w14:paraId="57E152AD" w14:textId="4000C98E" w:rsidR="001147A2" w:rsidRPr="008E04D0" w:rsidRDefault="008016C5">
      <w:pPr>
        <w:autoSpaceDE w:val="0"/>
        <w:autoSpaceDN w:val="0"/>
        <w:adjustRightInd w:val="0"/>
        <w:spacing w:after="0" w:line="480" w:lineRule="auto"/>
        <w:rPr>
          <w:rFonts w:ascii="Times New Roman" w:hAnsi="Times New Roman" w:cs="Times New Roman"/>
          <w:b/>
          <w:bCs/>
        </w:rPr>
      </w:pPr>
      <w:r w:rsidRPr="008016C5">
        <w:rPr>
          <w:rFonts w:ascii="Times New Roman" w:hAnsi="Times New Roman" w:cs="Times New Roman"/>
          <w:b/>
          <w:bCs/>
        </w:rPr>
        <w:t>4.</w:t>
      </w:r>
      <w:r>
        <w:rPr>
          <w:rFonts w:ascii="Times New Roman" w:hAnsi="Times New Roman" w:cs="Times New Roman"/>
          <w:b/>
          <w:bCs/>
        </w:rPr>
        <w:t xml:space="preserve">  CONCLUSION</w:t>
      </w:r>
      <w:r w:rsidR="005A5A37">
        <w:rPr>
          <w:rFonts w:ascii="Times New Roman" w:hAnsi="Times New Roman" w:cs="Times New Roman"/>
          <w:b/>
          <w:bCs/>
        </w:rPr>
        <w:t xml:space="preserve"> (needs work)</w:t>
      </w:r>
    </w:p>
    <w:p w14:paraId="3134546A" w14:textId="641C0118" w:rsidR="001147A2" w:rsidRDefault="001147A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Analysis was performed on the newly available lapdMouse database to determine the special heterogeneity of aerosol deposition at lobar scale and near-acini scale. </w:t>
      </w:r>
      <w:r w:rsidRPr="001147A2">
        <w:rPr>
          <w:rFonts w:ascii="Times New Roman" w:hAnsi="Times New Roman" w:cs="Times New Roman"/>
          <w:color w:val="000000"/>
          <w:shd w:val="clear" w:color="auto" w:fill="FFFFFF"/>
        </w:rPr>
        <w:t>There was an uneven distribution of deposited particles among the lobes of the mouse lung.</w:t>
      </w:r>
      <w:r>
        <w:rPr>
          <w:rFonts w:ascii="Times New Roman" w:hAnsi="Times New Roman" w:cs="Times New Roman"/>
          <w:color w:val="000000"/>
          <w:shd w:val="clear" w:color="auto" w:fill="FFFFFF"/>
        </w:rPr>
        <w:t xml:space="preserve"> Particularly, </w:t>
      </w:r>
      <w:r w:rsidR="00EE2D0E">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 xml:space="preserve">cranial lobe receives higher deposition comparing to its volume, and caudal and accessory lobes receive lower deposition. </w:t>
      </w:r>
      <w:r w:rsidRPr="001147A2">
        <w:rPr>
          <w:rFonts w:ascii="Times New Roman" w:hAnsi="Times New Roman" w:cs="Times New Roman"/>
          <w:color w:val="000000"/>
          <w:shd w:val="clear" w:color="auto" w:fill="FFFFFF"/>
        </w:rPr>
        <w:t>The unevenness increased with increasing particle size</w:t>
      </w:r>
      <w:r>
        <w:rPr>
          <w:rFonts w:ascii="Times New Roman" w:hAnsi="Times New Roman" w:cs="Times New Roman"/>
          <w:color w:val="000000"/>
          <w:shd w:val="clear" w:color="auto" w:fill="FFFFFF"/>
        </w:rPr>
        <w:t xml:space="preserve"> (0.5 – </w:t>
      </w:r>
      <w:r w:rsidR="00EE2D0E">
        <w:rPr>
          <w:rFonts w:ascii="Times New Roman" w:hAnsi="Times New Roman" w:cs="Times New Roman"/>
          <w:color w:val="000000"/>
          <w:shd w:val="clear" w:color="auto" w:fill="FFFFFF"/>
        </w:rPr>
        <w:t>2</w:t>
      </w:r>
      <w:r>
        <w:rPr>
          <w:rFonts w:ascii="Times New Roman" w:hAnsi="Times New Roman" w:cs="Times New Roman"/>
          <w:color w:val="000000"/>
          <w:shd w:val="clear" w:color="auto" w:fill="FFFFFF"/>
        </w:rPr>
        <w:t xml:space="preserve"> </w:t>
      </w:r>
      <w:r w:rsidRPr="00BB2328">
        <w:rPr>
          <w:rFonts w:ascii="Times New Roman" w:hAnsi="Times New Roman" w:cs="Times New Roman"/>
          <w:color w:val="000000" w:themeColor="text1"/>
          <w:shd w:val="clear" w:color="auto" w:fill="FFFFFF"/>
        </w:rPr>
        <w:t>µm</w:t>
      </w:r>
      <w:r>
        <w:rPr>
          <w:rFonts w:ascii="Times New Roman" w:hAnsi="Times New Roman" w:cs="Times New Roman"/>
          <w:color w:val="000000"/>
          <w:shd w:val="clear" w:color="auto" w:fill="FFFFFF"/>
        </w:rPr>
        <w:t>)</w:t>
      </w:r>
      <w:r w:rsidRPr="001147A2">
        <w:rPr>
          <w:rFonts w:ascii="Times New Roman" w:hAnsi="Times New Roman" w:cs="Times New Roman"/>
          <w:color w:val="000000"/>
          <w:shd w:val="clear" w:color="auto" w:fill="FFFFFF"/>
        </w:rPr>
        <w:t xml:space="preserve">. </w:t>
      </w:r>
      <w:r w:rsidR="00EE2D0E">
        <w:rPr>
          <w:rFonts w:ascii="Times New Roman" w:hAnsi="Times New Roman" w:cs="Times New Roman"/>
          <w:color w:val="000000"/>
          <w:shd w:val="clear" w:color="auto" w:fill="FFFFFF"/>
        </w:rPr>
        <w:t>Thus, d</w:t>
      </w:r>
      <w:r w:rsidRPr="001147A2">
        <w:rPr>
          <w:rFonts w:ascii="Times New Roman" w:hAnsi="Times New Roman" w:cs="Times New Roman"/>
          <w:color w:val="000000"/>
          <w:shd w:val="clear" w:color="auto" w:fill="FFFFFF"/>
        </w:rPr>
        <w:t>epending on the lobe, individual lobe analysis to determine overall deposition may either underestimate or overestimate total lung burden, at least for particles in the micron size range.</w:t>
      </w:r>
      <w:r w:rsidR="00C404BB">
        <w:rPr>
          <w:rFonts w:ascii="Times New Roman" w:hAnsi="Times New Roman" w:cs="Times New Roman"/>
          <w:color w:val="000000"/>
          <w:shd w:val="clear" w:color="auto" w:fill="FFFFFF"/>
        </w:rPr>
        <w:t xml:space="preserve"> </w:t>
      </w:r>
      <w:r w:rsidR="00C404BB" w:rsidRPr="00C404BB">
        <w:rPr>
          <w:rFonts w:ascii="Times New Roman" w:hAnsi="Times New Roman" w:cs="Times New Roman"/>
          <w:color w:val="000000"/>
          <w:shd w:val="clear" w:color="auto" w:fill="FFFFFF"/>
        </w:rPr>
        <w:t>At near acini level, larger particle size was associated with higher likeness of formation of hot spots and a less uniform spatial distribution of particle deposition.</w:t>
      </w:r>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ACKNOWLEDGEMENTS</w:t>
      </w:r>
    </w:p>
    <w:p w14:paraId="3EFCCA66" w14:textId="11B8329B" w:rsidR="00DF267E" w:rsidRDefault="0015148D" w:rsidP="008E04D0">
      <w:pPr>
        <w:spacing w:line="480" w:lineRule="auto"/>
        <w:rPr>
          <w:rFonts w:ascii="Times New Roman" w:hAnsi="Times New Roman" w:cs="Times New Roman"/>
        </w:rPr>
      </w:pPr>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ins w:id="16" w:author="Darquenne, Chantal" w:date="2020-03-30T08:21:00Z">
        <w:r w:rsidR="00193ABB">
          <w:rPr>
            <w:rFonts w:ascii="Times New Roman" w:hAnsi="Times New Roman" w:cs="Times New Roman"/>
          </w:rPr>
          <w:t>.</w:t>
        </w:r>
      </w:ins>
    </w:p>
    <w:p w14:paraId="627A2F4F" w14:textId="77777777" w:rsidR="002E35D7" w:rsidRDefault="002E35D7" w:rsidP="008E04D0">
      <w:pPr>
        <w:spacing w:line="480" w:lineRule="auto"/>
        <w:rPr>
          <w:rFonts w:ascii="Times New Roman" w:hAnsi="Times New Roman" w:cs="Times New Roman"/>
        </w:rPr>
      </w:pPr>
    </w:p>
    <w:p w14:paraId="11B34804" w14:textId="52005950" w:rsidR="002E35D7" w:rsidRDefault="002E35D7" w:rsidP="008E04D0">
      <w:pPr>
        <w:spacing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REFERENCES</w:t>
      </w:r>
    </w:p>
    <w:p w14:paraId="726F22C2" w14:textId="52797FF7" w:rsidR="002E35D7" w:rsidRPr="002E35D7" w:rsidRDefault="002E35D7" w:rsidP="008E04D0">
      <w:pPr>
        <w:spacing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be done when manuscript is finalized.</w:t>
      </w:r>
    </w:p>
    <w:sectPr w:rsidR="002E35D7" w:rsidRPr="002E35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Darquenne, Chantal" w:date="2020-04-24T15:14:00Z" w:initials="DC">
    <w:p w14:paraId="26AE82E1" w14:textId="5F2345D0" w:rsidR="001F33C2" w:rsidRDefault="001F33C2">
      <w:pPr>
        <w:pStyle w:val="CommentText"/>
      </w:pPr>
      <w:r>
        <w:rPr>
          <w:rStyle w:val="CommentReference"/>
        </w:rPr>
        <w:annotationRef/>
      </w:r>
      <w:proofErr w:type="spellStart"/>
      <w:r>
        <w:t>Wanjun</w:t>
      </w:r>
      <w:proofErr w:type="spellEnd"/>
      <w:r>
        <w:t>: did you verify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E82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E82E1" w16cid:durableId="224D80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54E25" w14:textId="77777777" w:rsidR="000A1ADA" w:rsidRDefault="000A1ADA" w:rsidP="009806AC">
      <w:pPr>
        <w:spacing w:after="0" w:line="240" w:lineRule="auto"/>
      </w:pPr>
      <w:r>
        <w:separator/>
      </w:r>
    </w:p>
  </w:endnote>
  <w:endnote w:type="continuationSeparator" w:id="0">
    <w:p w14:paraId="79815A16" w14:textId="77777777" w:rsidR="000A1ADA" w:rsidRDefault="000A1ADA" w:rsidP="0098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FE71A" w14:textId="77777777" w:rsidR="000A1ADA" w:rsidRDefault="000A1ADA" w:rsidP="009806AC">
      <w:pPr>
        <w:spacing w:after="0" w:line="240" w:lineRule="auto"/>
      </w:pPr>
      <w:r>
        <w:separator/>
      </w:r>
    </w:p>
  </w:footnote>
  <w:footnote w:type="continuationSeparator" w:id="0">
    <w:p w14:paraId="03263574" w14:textId="77777777" w:rsidR="000A1ADA" w:rsidRDefault="000A1ADA" w:rsidP="0098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quenne, Chantal">
    <w15:presenceInfo w15:providerId="AD" w15:userId="S::cdarquenne@health.ucsd.edu::706f83d8-02a6-4ba2-b96b-e6874b19d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17E5B"/>
    <w:rsid w:val="000443F7"/>
    <w:rsid w:val="00055B89"/>
    <w:rsid w:val="0007041E"/>
    <w:rsid w:val="00076660"/>
    <w:rsid w:val="0009176B"/>
    <w:rsid w:val="000A18EC"/>
    <w:rsid w:val="000A1ADA"/>
    <w:rsid w:val="000A7BB5"/>
    <w:rsid w:val="000B5106"/>
    <w:rsid w:val="000B54EC"/>
    <w:rsid w:val="000E78BD"/>
    <w:rsid w:val="000F5543"/>
    <w:rsid w:val="000F7849"/>
    <w:rsid w:val="001147A2"/>
    <w:rsid w:val="001504D1"/>
    <w:rsid w:val="0015148D"/>
    <w:rsid w:val="001742FE"/>
    <w:rsid w:val="00181C3C"/>
    <w:rsid w:val="00193ABB"/>
    <w:rsid w:val="001D1F91"/>
    <w:rsid w:val="001E2959"/>
    <w:rsid w:val="001F0015"/>
    <w:rsid w:val="001F33C2"/>
    <w:rsid w:val="00200B04"/>
    <w:rsid w:val="00202889"/>
    <w:rsid w:val="00213D76"/>
    <w:rsid w:val="00214D7E"/>
    <w:rsid w:val="002343FD"/>
    <w:rsid w:val="00244A28"/>
    <w:rsid w:val="00276F36"/>
    <w:rsid w:val="00287B70"/>
    <w:rsid w:val="00287BB9"/>
    <w:rsid w:val="002D5F42"/>
    <w:rsid w:val="002E35D7"/>
    <w:rsid w:val="002E3621"/>
    <w:rsid w:val="002F3656"/>
    <w:rsid w:val="002F4659"/>
    <w:rsid w:val="0030766A"/>
    <w:rsid w:val="00313E2A"/>
    <w:rsid w:val="003209BD"/>
    <w:rsid w:val="003305A6"/>
    <w:rsid w:val="003417EE"/>
    <w:rsid w:val="0039298B"/>
    <w:rsid w:val="003A2603"/>
    <w:rsid w:val="003A2700"/>
    <w:rsid w:val="003B004D"/>
    <w:rsid w:val="003B014D"/>
    <w:rsid w:val="003B7BB9"/>
    <w:rsid w:val="003D5121"/>
    <w:rsid w:val="003E159E"/>
    <w:rsid w:val="003E5E82"/>
    <w:rsid w:val="003E7232"/>
    <w:rsid w:val="0041759E"/>
    <w:rsid w:val="004200E2"/>
    <w:rsid w:val="0042085D"/>
    <w:rsid w:val="0042710A"/>
    <w:rsid w:val="00427E55"/>
    <w:rsid w:val="00450F12"/>
    <w:rsid w:val="00455B8C"/>
    <w:rsid w:val="0046656D"/>
    <w:rsid w:val="004847D4"/>
    <w:rsid w:val="004A18ED"/>
    <w:rsid w:val="004B2393"/>
    <w:rsid w:val="004B480D"/>
    <w:rsid w:val="004B53F6"/>
    <w:rsid w:val="004C56D9"/>
    <w:rsid w:val="004C5E01"/>
    <w:rsid w:val="004D5AEF"/>
    <w:rsid w:val="004D5B63"/>
    <w:rsid w:val="004F48FF"/>
    <w:rsid w:val="004F7847"/>
    <w:rsid w:val="00500176"/>
    <w:rsid w:val="005249C8"/>
    <w:rsid w:val="005463C7"/>
    <w:rsid w:val="0055078F"/>
    <w:rsid w:val="00560DE8"/>
    <w:rsid w:val="00574078"/>
    <w:rsid w:val="005A5A37"/>
    <w:rsid w:val="005C36C6"/>
    <w:rsid w:val="005D4773"/>
    <w:rsid w:val="005E3AD1"/>
    <w:rsid w:val="005E609B"/>
    <w:rsid w:val="005F6D8F"/>
    <w:rsid w:val="005F6DD8"/>
    <w:rsid w:val="006203CC"/>
    <w:rsid w:val="0062343F"/>
    <w:rsid w:val="00626884"/>
    <w:rsid w:val="00661DE1"/>
    <w:rsid w:val="0066672F"/>
    <w:rsid w:val="00671530"/>
    <w:rsid w:val="00672CAF"/>
    <w:rsid w:val="00677547"/>
    <w:rsid w:val="00683EF5"/>
    <w:rsid w:val="00697557"/>
    <w:rsid w:val="006B0BED"/>
    <w:rsid w:val="006B2D75"/>
    <w:rsid w:val="006C1BF2"/>
    <w:rsid w:val="006D29B5"/>
    <w:rsid w:val="006D51F3"/>
    <w:rsid w:val="006D73DE"/>
    <w:rsid w:val="006F2889"/>
    <w:rsid w:val="006F5447"/>
    <w:rsid w:val="0070146A"/>
    <w:rsid w:val="007204CA"/>
    <w:rsid w:val="007345A9"/>
    <w:rsid w:val="00751E77"/>
    <w:rsid w:val="00762CCF"/>
    <w:rsid w:val="00763238"/>
    <w:rsid w:val="00773A43"/>
    <w:rsid w:val="00777BFE"/>
    <w:rsid w:val="00795B99"/>
    <w:rsid w:val="007D6B04"/>
    <w:rsid w:val="007E1704"/>
    <w:rsid w:val="007F5C1C"/>
    <w:rsid w:val="00800355"/>
    <w:rsid w:val="0080052B"/>
    <w:rsid w:val="008016C5"/>
    <w:rsid w:val="00803501"/>
    <w:rsid w:val="00813E76"/>
    <w:rsid w:val="00836280"/>
    <w:rsid w:val="0084205F"/>
    <w:rsid w:val="008641C1"/>
    <w:rsid w:val="008704BF"/>
    <w:rsid w:val="008A0AFD"/>
    <w:rsid w:val="008B261E"/>
    <w:rsid w:val="008B7748"/>
    <w:rsid w:val="008C5750"/>
    <w:rsid w:val="008D29F8"/>
    <w:rsid w:val="008E04D0"/>
    <w:rsid w:val="008E69E1"/>
    <w:rsid w:val="008F77A3"/>
    <w:rsid w:val="009071F1"/>
    <w:rsid w:val="00914C0E"/>
    <w:rsid w:val="00915551"/>
    <w:rsid w:val="00924E13"/>
    <w:rsid w:val="00932802"/>
    <w:rsid w:val="00940E56"/>
    <w:rsid w:val="009425A4"/>
    <w:rsid w:val="009473F8"/>
    <w:rsid w:val="009806AC"/>
    <w:rsid w:val="00980761"/>
    <w:rsid w:val="00980D1B"/>
    <w:rsid w:val="00992772"/>
    <w:rsid w:val="0099375B"/>
    <w:rsid w:val="009A7503"/>
    <w:rsid w:val="009B094D"/>
    <w:rsid w:val="009B6A69"/>
    <w:rsid w:val="009D6C55"/>
    <w:rsid w:val="009E536A"/>
    <w:rsid w:val="009F2A92"/>
    <w:rsid w:val="009F4923"/>
    <w:rsid w:val="00A161F4"/>
    <w:rsid w:val="00A22F9E"/>
    <w:rsid w:val="00A30242"/>
    <w:rsid w:val="00A3749A"/>
    <w:rsid w:val="00A66E44"/>
    <w:rsid w:val="00A8150E"/>
    <w:rsid w:val="00A944C4"/>
    <w:rsid w:val="00A968C8"/>
    <w:rsid w:val="00AC39F9"/>
    <w:rsid w:val="00AD52D5"/>
    <w:rsid w:val="00AF33D3"/>
    <w:rsid w:val="00B06D3C"/>
    <w:rsid w:val="00B07EEB"/>
    <w:rsid w:val="00B30951"/>
    <w:rsid w:val="00B31EC4"/>
    <w:rsid w:val="00B357FD"/>
    <w:rsid w:val="00B45CCB"/>
    <w:rsid w:val="00B8741D"/>
    <w:rsid w:val="00BB2328"/>
    <w:rsid w:val="00BD5C90"/>
    <w:rsid w:val="00C10957"/>
    <w:rsid w:val="00C17BE7"/>
    <w:rsid w:val="00C24249"/>
    <w:rsid w:val="00C36C32"/>
    <w:rsid w:val="00C404BB"/>
    <w:rsid w:val="00C53FFF"/>
    <w:rsid w:val="00C65C21"/>
    <w:rsid w:val="00C85E19"/>
    <w:rsid w:val="00C8619D"/>
    <w:rsid w:val="00C9179A"/>
    <w:rsid w:val="00C9343C"/>
    <w:rsid w:val="00CD4DF9"/>
    <w:rsid w:val="00CE0C1D"/>
    <w:rsid w:val="00D14EF9"/>
    <w:rsid w:val="00D154B4"/>
    <w:rsid w:val="00D20147"/>
    <w:rsid w:val="00D20B39"/>
    <w:rsid w:val="00D36872"/>
    <w:rsid w:val="00D44F53"/>
    <w:rsid w:val="00D56E97"/>
    <w:rsid w:val="00D96BC6"/>
    <w:rsid w:val="00DA166C"/>
    <w:rsid w:val="00DB2E08"/>
    <w:rsid w:val="00DB7221"/>
    <w:rsid w:val="00DB7A2C"/>
    <w:rsid w:val="00DC35C0"/>
    <w:rsid w:val="00DC641D"/>
    <w:rsid w:val="00DC7568"/>
    <w:rsid w:val="00DD6956"/>
    <w:rsid w:val="00DE3F2A"/>
    <w:rsid w:val="00DE4F78"/>
    <w:rsid w:val="00DE5E0E"/>
    <w:rsid w:val="00DF00A2"/>
    <w:rsid w:val="00DF267E"/>
    <w:rsid w:val="00DF2E61"/>
    <w:rsid w:val="00DF7907"/>
    <w:rsid w:val="00E06C53"/>
    <w:rsid w:val="00E27150"/>
    <w:rsid w:val="00E35E62"/>
    <w:rsid w:val="00E37967"/>
    <w:rsid w:val="00E40195"/>
    <w:rsid w:val="00E46612"/>
    <w:rsid w:val="00E541AA"/>
    <w:rsid w:val="00E56159"/>
    <w:rsid w:val="00E6561B"/>
    <w:rsid w:val="00E80A64"/>
    <w:rsid w:val="00E971D1"/>
    <w:rsid w:val="00EB0478"/>
    <w:rsid w:val="00EB3388"/>
    <w:rsid w:val="00EC284C"/>
    <w:rsid w:val="00EC7E8A"/>
    <w:rsid w:val="00ED3865"/>
    <w:rsid w:val="00ED419C"/>
    <w:rsid w:val="00ED4290"/>
    <w:rsid w:val="00EE2D0E"/>
    <w:rsid w:val="00EF621C"/>
    <w:rsid w:val="00EF7559"/>
    <w:rsid w:val="00F04C25"/>
    <w:rsid w:val="00F12867"/>
    <w:rsid w:val="00F322F9"/>
    <w:rsid w:val="00F3280B"/>
    <w:rsid w:val="00F453B6"/>
    <w:rsid w:val="00F50A45"/>
    <w:rsid w:val="00F513AF"/>
    <w:rsid w:val="00F52617"/>
    <w:rsid w:val="00F73339"/>
    <w:rsid w:val="00F74209"/>
    <w:rsid w:val="00F828AC"/>
    <w:rsid w:val="00FA2CAD"/>
    <w:rsid w:val="00FA7CA8"/>
    <w:rsid w:val="00FC2FBB"/>
    <w:rsid w:val="00FC3480"/>
    <w:rsid w:val="00FF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 w:type="character" w:styleId="PlaceholderText">
    <w:name w:val="Placeholder Text"/>
    <w:basedOn w:val="DefaultParagraphFont"/>
    <w:uiPriority w:val="99"/>
    <w:semiHidden/>
    <w:rsid w:val="006203CC"/>
    <w:rPr>
      <w:color w:val="808080"/>
    </w:rPr>
  </w:style>
  <w:style w:type="paragraph" w:styleId="Date">
    <w:name w:val="Date"/>
    <w:basedOn w:val="Normal"/>
    <w:next w:val="Normal"/>
    <w:link w:val="DateChar"/>
    <w:uiPriority w:val="99"/>
    <w:semiHidden/>
    <w:unhideWhenUsed/>
    <w:rsid w:val="008016C5"/>
  </w:style>
  <w:style w:type="character" w:customStyle="1" w:styleId="DateChar">
    <w:name w:val="Date Char"/>
    <w:basedOn w:val="DefaultParagraphFont"/>
    <w:link w:val="Date"/>
    <w:uiPriority w:val="99"/>
    <w:semiHidden/>
    <w:rsid w:val="008016C5"/>
  </w:style>
  <w:style w:type="paragraph" w:styleId="Header">
    <w:name w:val="header"/>
    <w:basedOn w:val="Normal"/>
    <w:link w:val="HeaderChar"/>
    <w:uiPriority w:val="99"/>
    <w:unhideWhenUsed/>
    <w:rsid w:val="0098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AC"/>
  </w:style>
  <w:style w:type="paragraph" w:styleId="Footer">
    <w:name w:val="footer"/>
    <w:basedOn w:val="Normal"/>
    <w:link w:val="FooterChar"/>
    <w:uiPriority w:val="99"/>
    <w:unhideWhenUsed/>
    <w:rsid w:val="009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AC"/>
  </w:style>
  <w:style w:type="character" w:styleId="CommentReference">
    <w:name w:val="annotation reference"/>
    <w:basedOn w:val="DefaultParagraphFont"/>
    <w:uiPriority w:val="99"/>
    <w:semiHidden/>
    <w:unhideWhenUsed/>
    <w:rsid w:val="00FF5921"/>
    <w:rPr>
      <w:sz w:val="16"/>
      <w:szCs w:val="16"/>
    </w:rPr>
  </w:style>
  <w:style w:type="paragraph" w:styleId="CommentText">
    <w:name w:val="annotation text"/>
    <w:basedOn w:val="Normal"/>
    <w:link w:val="CommentTextChar"/>
    <w:uiPriority w:val="99"/>
    <w:semiHidden/>
    <w:unhideWhenUsed/>
    <w:rsid w:val="00FF5921"/>
    <w:pPr>
      <w:spacing w:line="240" w:lineRule="auto"/>
    </w:pPr>
    <w:rPr>
      <w:sz w:val="20"/>
      <w:szCs w:val="20"/>
    </w:rPr>
  </w:style>
  <w:style w:type="character" w:customStyle="1" w:styleId="CommentTextChar">
    <w:name w:val="Comment Text Char"/>
    <w:basedOn w:val="DefaultParagraphFont"/>
    <w:link w:val="CommentText"/>
    <w:uiPriority w:val="99"/>
    <w:semiHidden/>
    <w:rsid w:val="00FF5921"/>
    <w:rPr>
      <w:sz w:val="20"/>
      <w:szCs w:val="20"/>
    </w:rPr>
  </w:style>
  <w:style w:type="paragraph" w:styleId="CommentSubject">
    <w:name w:val="annotation subject"/>
    <w:basedOn w:val="CommentText"/>
    <w:next w:val="CommentText"/>
    <w:link w:val="CommentSubjectChar"/>
    <w:uiPriority w:val="99"/>
    <w:semiHidden/>
    <w:unhideWhenUsed/>
    <w:rsid w:val="00FF5921"/>
    <w:rPr>
      <w:b/>
      <w:bCs/>
    </w:rPr>
  </w:style>
  <w:style w:type="character" w:customStyle="1" w:styleId="CommentSubjectChar">
    <w:name w:val="Comment Subject Char"/>
    <w:basedOn w:val="CommentTextChar"/>
    <w:link w:val="CommentSubject"/>
    <w:uiPriority w:val="99"/>
    <w:semiHidden/>
    <w:rsid w:val="00FF5921"/>
    <w:rPr>
      <w:b/>
      <w:bCs/>
      <w:sz w:val="20"/>
      <w:szCs w:val="20"/>
    </w:rPr>
  </w:style>
  <w:style w:type="table" w:styleId="TableGrid">
    <w:name w:val="Table Grid"/>
    <w:basedOn w:val="TableNormal"/>
    <w:uiPriority w:val="39"/>
    <w:rsid w:val="0042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86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9972">
          <w:marLeft w:val="720"/>
          <w:marRight w:val="0"/>
          <w:marTop w:val="173"/>
          <w:marBottom w:val="120"/>
          <w:divBdr>
            <w:top w:val="none" w:sz="0" w:space="0" w:color="auto"/>
            <w:left w:val="none" w:sz="0" w:space="0" w:color="auto"/>
            <w:bottom w:val="none" w:sz="0" w:space="0" w:color="auto"/>
            <w:right w:val="none" w:sz="0" w:space="0" w:color="auto"/>
          </w:divBdr>
        </w:div>
      </w:divsChild>
    </w:div>
    <w:div w:id="1019047239">
      <w:bodyDiv w:val="1"/>
      <w:marLeft w:val="0"/>
      <w:marRight w:val="0"/>
      <w:marTop w:val="0"/>
      <w:marBottom w:val="0"/>
      <w:divBdr>
        <w:top w:val="none" w:sz="0" w:space="0" w:color="auto"/>
        <w:left w:val="none" w:sz="0" w:space="0" w:color="auto"/>
        <w:bottom w:val="none" w:sz="0" w:space="0" w:color="auto"/>
        <w:right w:val="none" w:sz="0" w:space="0" w:color="auto"/>
      </w:divBdr>
      <w:divsChild>
        <w:div w:id="1701971489">
          <w:marLeft w:val="720"/>
          <w:marRight w:val="0"/>
          <w:marTop w:val="173"/>
          <w:marBottom w:val="120"/>
          <w:divBdr>
            <w:top w:val="none" w:sz="0" w:space="0" w:color="auto"/>
            <w:left w:val="none" w:sz="0" w:space="0" w:color="auto"/>
            <w:bottom w:val="none" w:sz="0" w:space="0" w:color="auto"/>
            <w:right w:val="none" w:sz="0" w:space="0" w:color="auto"/>
          </w:divBdr>
        </w:div>
      </w:divsChild>
    </w:div>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820/9arg-9w56" TargetMode="External"/><Relationship Id="rId13" Type="http://schemas.openxmlformats.org/officeDocument/2006/relationships/image" Target="media/image3.pn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doi.org/10.25820/9arg-9w56"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i.org/10.25820/9arg-9w56"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9CB58-7A92-B549-A23A-1213EA1C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13</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Darquenne, Chantal</cp:lastModifiedBy>
  <cp:revision>37</cp:revision>
  <dcterms:created xsi:type="dcterms:W3CDTF">2020-02-24T17:02:00Z</dcterms:created>
  <dcterms:modified xsi:type="dcterms:W3CDTF">2020-04-24T22:52:00Z</dcterms:modified>
</cp:coreProperties>
</file>