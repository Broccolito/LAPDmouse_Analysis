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72009EED"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 xml:space="preserve">Heterogeneity in lobar and near-acini deposition of inhaled aerosol in the mouse lung: preliminary analysis of the </w:t>
      </w:r>
      <w:r w:rsidR="0015148D">
        <w:rPr>
          <w:rFonts w:ascii="Arial" w:eastAsia="Times New Roman" w:hAnsi="Arial" w:cs="Arial"/>
          <w:b/>
          <w:sz w:val="24"/>
          <w:szCs w:val="24"/>
          <w:lang w:eastAsia="en-US"/>
        </w:rPr>
        <w:t>lapdMouse</w:t>
      </w:r>
      <w:r w:rsidR="0015148D" w:rsidRPr="00B45CCB">
        <w:rPr>
          <w:rFonts w:ascii="Arial" w:eastAsia="Times New Roman" w:hAnsi="Arial" w:cs="Arial"/>
          <w:b/>
          <w:sz w:val="24"/>
          <w:szCs w:val="24"/>
          <w:lang w:eastAsia="en-US"/>
        </w:rPr>
        <w:t xml:space="preserve"> </w:t>
      </w:r>
      <w:r w:rsidRPr="00B45CCB">
        <w:rPr>
          <w:rFonts w:ascii="Arial" w:eastAsia="Times New Roman" w:hAnsi="Arial" w:cs="Arial"/>
          <w:b/>
          <w:sz w:val="24"/>
          <w:szCs w:val="24"/>
          <w:lang w:eastAsia="en-US"/>
        </w:rPr>
        <w:t>dataset</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1B46C62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At the near-acini level, for each animal, frequency distribution is constructed using single-compartment particle depositions. The skewness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4C9DD071"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skewness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5D526FBE" w:rsidR="00214D7E" w:rsidRDefault="00D56E97" w:rsidP="0041759E">
      <w:pPr>
        <w:autoSpaceDE w:val="0"/>
        <w:autoSpaceDN w:val="0"/>
        <w:adjustRightInd w:val="0"/>
        <w:spacing w:after="0" w:line="480" w:lineRule="auto"/>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2E3621" w:rsidRPr="00A8150E">
        <w:rPr>
          <w:rFonts w:ascii="Times New Roman" w:hAnsi="Times New Roman" w:cs="Times New Roman"/>
        </w:rPr>
        <w:t xml:space="preserve">possible adverse health effects arising from chemical and/or particulate exposures </w:t>
      </w:r>
      <w:r w:rsidR="002E3621">
        <w:rPr>
          <w:rFonts w:ascii="Times New Roman" w:hAnsi="Times New Roman" w:cs="Times New Roman"/>
        </w:rPr>
        <w:t>with m</w:t>
      </w:r>
      <w:r w:rsidR="002E3621" w:rsidRPr="00A8150E">
        <w:rPr>
          <w:rFonts w:ascii="Times New Roman" w:hAnsi="Times New Roman" w:cs="Times New Roman"/>
        </w:rPr>
        <w:t xml:space="preserve">athematical models </w:t>
      </w:r>
      <w:r w:rsidR="002E3621">
        <w:rPr>
          <w:rFonts w:ascii="Times New Roman" w:hAnsi="Times New Roman" w:cs="Times New Roman"/>
        </w:rPr>
        <w:t>being</w:t>
      </w:r>
      <w:r w:rsidR="002E3621" w:rsidRPr="00A8150E">
        <w:rPr>
          <w:rFonts w:ascii="Times New Roman" w:hAnsi="Times New Roman" w:cs="Times New Roman"/>
        </w:rPr>
        <w:t xml:space="preserve"> often been used to complement experimental studies under different exposure conditions. </w:t>
      </w:r>
      <w:r w:rsidR="00773A43">
        <w:rPr>
          <w:rFonts w:ascii="Times New Roman" w:hAnsi="Times New Roman" w:cs="Times New Roman"/>
        </w:rPr>
        <w:t>Additionally</w:t>
      </w:r>
      <w:r w:rsidR="002E3621" w:rsidRPr="00A8150E">
        <w:rPr>
          <w:rFonts w:ascii="Times New Roman" w:hAnsi="Times New Roman" w:cs="Times New Roman"/>
        </w:rPr>
        <w:t xml:space="preserve">, modeling can 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46733462" w:rsidR="0041759E" w:rsidRDefault="0041759E" w:rsidP="005E609B">
      <w:pPr>
        <w:autoSpaceDE w:val="0"/>
        <w:autoSpaceDN w:val="0"/>
        <w:adjustRightInd w:val="0"/>
        <w:spacing w:after="0" w:line="480" w:lineRule="auto"/>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r w:rsidR="00214D7E">
        <w:rPr>
          <w:rFonts w:ascii="Times New Roman" w:hAnsi="Times New Roman" w:cs="Times New Roman"/>
        </w:rPr>
        <w:t>refs</w:t>
      </w:r>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mouse lung </w:t>
      </w:r>
      <w:r w:rsidR="00200B04">
        <w:rPr>
          <w:rFonts w:ascii="Times New Roman" w:hAnsi="Times New Roman" w:cs="Times New Roman"/>
        </w:rPr>
        <w:lastRenderedPageBreak/>
        <w:t xml:space="preserve">but also across different strains. </w:t>
      </w:r>
      <w:r w:rsidR="00C65C21">
        <w:rPr>
          <w:rFonts w:ascii="Times New Roman" w:hAnsi="Times New Roman" w:cs="Times New Roman"/>
        </w:rPr>
        <w:t xml:space="preserve">This is the focus of this study. In particular, we </w:t>
      </w:r>
      <w:r w:rsidR="00F513AF">
        <w:rPr>
          <w:rFonts w:ascii="Times New Roman" w:hAnsi="Times New Roman" w:cs="Times New Roman"/>
        </w:rPr>
        <w:t>investigated the effect of particle size on</w:t>
      </w:r>
      <w:r w:rsidR="00C65C21">
        <w:rPr>
          <w:rFonts w:ascii="Times New Roman" w:hAnsi="Times New Roman" w:cs="Times New Roman"/>
        </w:rPr>
        <w:t xml:space="preserve"> 1) the lobar distribution of aerosol deposition and 2) on deposition patterns at the near-acini level. </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20982DAC" w14:textId="731ABAE4" w:rsidR="00EB3388" w:rsidRDefault="009B6A69">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three-dimensional 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p w14:paraId="3D1DAED0" w14:textId="36C82599"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p>
    <w:p w14:paraId="375735B9" w14:textId="1F939229"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3C846815" w:rsidR="00C85E19"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the ratio between normalized lobar particle deposition and 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EA18DE"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2C5DDA14" w:rsidR="00F12867" w:rsidRDefault="00F12867" w:rsidP="00F12867">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r w:rsidR="00DB7A2C">
        <w:rPr>
          <w:rFonts w:ascii="Times New Roman" w:hAnsi="Times New Roman" w:cs="Times New Roman"/>
          <w:color w:val="000000" w:themeColor="text1"/>
          <w:shd w:val="clear" w:color="auto" w:fill="FFFFFF"/>
        </w:rPr>
        <w:t xml:space="preserve">the </w:t>
      </w:r>
      <w:r>
        <w:rPr>
          <w:rFonts w:ascii="Times New Roman" w:hAnsi="Times New Roman" w:cs="Times New Roman"/>
          <w:color w:val="000000" w:themeColor="text1"/>
          <w:shd w:val="clear" w:color="auto" w:fill="FFFFFF"/>
        </w:rPr>
        <w:t xml:space="preserve">five distinctive lobes: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2F07693F" w:rsidR="003E7232" w:rsidRDefault="00F04C25"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ins w:id="0" w:author="Wanjun Gu" w:date="2020-02-03T01:50:00Z">
        <w:r w:rsidR="00C404BB">
          <w:rPr>
            <w:rFonts w:ascii="Times New Roman" w:hAnsi="Times New Roman" w:cs="Times New Roman"/>
            <w:color w:val="000000"/>
            <w:shd w:val="clear" w:color="auto" w:fill="FFFFFF"/>
          </w:rPr>
          <w:t>0</w:t>
        </w:r>
      </w:ins>
      <w:del w:id="1" w:author="Wanjun Gu" w:date="2020-02-03T01:50:00Z">
        <w:r w:rsidR="00980D1B" w:rsidDel="00C404BB">
          <w:rPr>
            <w:rFonts w:ascii="Times New Roman" w:hAnsi="Times New Roman" w:cs="Times New Roman"/>
            <w:color w:val="000000"/>
            <w:shd w:val="clear" w:color="auto" w:fill="FFFFFF"/>
          </w:rPr>
          <w:delText>0</w:delText>
        </w:r>
      </w:del>
      <w:r w:rsidR="00980D1B">
        <w:rPr>
          <w:rFonts w:ascii="Times New Roman" w:hAnsi="Times New Roman" w:cs="Times New Roman"/>
          <w:color w:val="000000"/>
          <w:shd w:val="clear" w:color="auto" w:fill="FFFFFF"/>
        </w:rPr>
        <w:t xml:space="preserve"> to </w:t>
      </w:r>
      <w:ins w:id="2" w:author="Wanjun Gu" w:date="2020-02-03T01:50:00Z">
        <w:r w:rsidR="00C404BB" w:rsidRPr="00560DE8">
          <w:rPr>
            <w:rFonts w:ascii="Times New Roman" w:hAnsi="Times New Roman" w:cs="Times New Roman"/>
            <w:color w:val="000000"/>
            <w:shd w:val="clear" w:color="auto" w:fill="FFFFFF"/>
            <w:rPrChange w:id="3" w:author="Wanjun Gu" w:date="2020-02-03T01:53:00Z">
              <w:rPr>
                <w:rFonts w:ascii="Times New Roman" w:hAnsi="Times New Roman" w:cs="Times New Roman"/>
                <w:color w:val="000000"/>
                <w:highlight w:val="yellow"/>
                <w:shd w:val="clear" w:color="auto" w:fill="FFFFFF"/>
              </w:rPr>
            </w:rPrChange>
          </w:rPr>
          <w:t>4.75</w:t>
        </w:r>
      </w:ins>
      <w:del w:id="4" w:author="Wanjun Gu" w:date="2020-02-03T01:50:00Z">
        <w:r w:rsidR="00980D1B" w:rsidRPr="00560DE8" w:rsidDel="00C404BB">
          <w:rPr>
            <w:rFonts w:ascii="Times New Roman" w:hAnsi="Times New Roman" w:cs="Times New Roman"/>
            <w:color w:val="000000"/>
            <w:shd w:val="clear" w:color="auto" w:fill="FFFFFF"/>
            <w:rPrChange w:id="5" w:author="Wanjun Gu" w:date="2020-02-03T01:53:00Z">
              <w:rPr>
                <w:rFonts w:ascii="Times New Roman" w:hAnsi="Times New Roman" w:cs="Times New Roman"/>
                <w:color w:val="000000"/>
                <w:highlight w:val="yellow"/>
                <w:shd w:val="clear" w:color="auto" w:fill="FFFFFF"/>
              </w:rPr>
            </w:rPrChange>
          </w:rPr>
          <w:delText>xx</w:delText>
        </w:r>
      </w:del>
      <w:r w:rsidR="00980D1B">
        <w:rPr>
          <w:rFonts w:ascii="Times New Roman" w:hAnsi="Times New Roman" w:cs="Times New Roman"/>
          <w:color w:val="000000"/>
          <w:shd w:val="clear" w:color="auto" w:fill="FFFFFF"/>
        </w:rPr>
        <w:t xml:space="preserve">, with </w:t>
      </w:r>
      <w:r w:rsidR="00980D1B" w:rsidRPr="00560DE8">
        <w:rPr>
          <w:rFonts w:ascii="Times New Roman" w:hAnsi="Times New Roman" w:cs="Times New Roman"/>
          <w:color w:val="000000"/>
          <w:shd w:val="clear" w:color="auto" w:fill="FFFFFF"/>
          <w:rPrChange w:id="6" w:author="Wanjun Gu" w:date="2020-02-03T01:53:00Z">
            <w:rPr>
              <w:rFonts w:ascii="Times New Roman" w:hAnsi="Times New Roman" w:cs="Times New Roman"/>
              <w:color w:val="000000"/>
              <w:highlight w:val="yellow"/>
              <w:shd w:val="clear" w:color="auto" w:fill="FFFFFF"/>
            </w:rPr>
          </w:rPrChange>
        </w:rPr>
        <w:t>99</w:t>
      </w:r>
      <w:ins w:id="7" w:author="Wanjun Gu" w:date="2020-02-03T01:53:00Z">
        <w:r w:rsidR="00560DE8">
          <w:rPr>
            <w:rFonts w:ascii="Times New Roman" w:hAnsi="Times New Roman" w:cs="Times New Roman"/>
            <w:color w:val="000000"/>
            <w:shd w:val="clear" w:color="auto" w:fill="FFFFFF"/>
          </w:rPr>
          <w:t>.8</w:t>
        </w:r>
      </w:ins>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as outliers and grouped together at the left tail of the distribution as four.</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(skewness</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310186C9" w:rsidR="00A30242" w:rsidRDefault="00EB0478"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02C08415" w:rsidR="00A30242" w:rsidRPr="008016C5" w:rsidRDefault="000443F7">
      <w:pPr>
        <w:pStyle w:val="ListParagraph"/>
        <w:numPr>
          <w:ilvl w:val="1"/>
          <w:numId w:val="1"/>
        </w:numPr>
        <w:autoSpaceDE w:val="0"/>
        <w:autoSpaceDN w:val="0"/>
        <w:adjustRightInd w:val="0"/>
        <w:spacing w:after="0" w:line="480" w:lineRule="auto"/>
        <w:rPr>
          <w:ins w:id="8" w:author="Wanjun Gu" w:date="2020-02-03T09:08:00Z"/>
          <w:rFonts w:ascii="Times New Roman" w:hAnsi="Times New Roman" w:cs="Times New Roman"/>
          <w:i/>
          <w:color w:val="000000"/>
          <w:shd w:val="clear" w:color="auto" w:fill="FFFFFF"/>
          <w:rPrChange w:id="9" w:author="Wanjun Gu" w:date="2020-02-03T09:08:00Z">
            <w:rPr>
              <w:ins w:id="10" w:author="Wanjun Gu" w:date="2020-02-03T09:08:00Z"/>
              <w:shd w:val="clear" w:color="auto" w:fill="FFFFFF"/>
            </w:rPr>
          </w:rPrChange>
        </w:rPr>
        <w:pPrChange w:id="11" w:author="Wanjun Gu" w:date="2020-02-03T09:08:00Z">
          <w:pPr>
            <w:autoSpaceDE w:val="0"/>
            <w:autoSpaceDN w:val="0"/>
            <w:adjustRightInd w:val="0"/>
            <w:spacing w:after="0" w:line="480" w:lineRule="auto"/>
          </w:pPr>
        </w:pPrChange>
      </w:pPr>
      <w:del w:id="12" w:author="Wanjun Gu" w:date="2020-02-03T09:08:00Z">
        <w:r w:rsidRPr="008016C5" w:rsidDel="008016C5">
          <w:rPr>
            <w:rFonts w:ascii="Times New Roman" w:hAnsi="Times New Roman" w:cs="Times New Roman"/>
            <w:i/>
            <w:color w:val="000000"/>
            <w:shd w:val="clear" w:color="auto" w:fill="FFFFFF"/>
            <w:rPrChange w:id="13" w:author="Wanjun Gu" w:date="2020-02-03T09:08:00Z">
              <w:rPr>
                <w:shd w:val="clear" w:color="auto" w:fill="FFFFFF"/>
              </w:rPr>
            </w:rPrChange>
          </w:rPr>
          <w:delText xml:space="preserve">2.3. </w:delText>
        </w:r>
      </w:del>
      <w:r w:rsidR="00A30242" w:rsidRPr="008016C5">
        <w:rPr>
          <w:rFonts w:ascii="Times New Roman" w:hAnsi="Times New Roman" w:cs="Times New Roman"/>
          <w:i/>
          <w:color w:val="000000"/>
          <w:shd w:val="clear" w:color="auto" w:fill="FFFFFF"/>
          <w:rPrChange w:id="14" w:author="Wanjun Gu" w:date="2020-02-03T09:08:00Z">
            <w:rPr>
              <w:shd w:val="clear" w:color="auto" w:fill="FFFFFF"/>
            </w:rPr>
          </w:rPrChange>
        </w:rPr>
        <w:t>Statistical Analysis</w:t>
      </w:r>
      <w:r w:rsidRPr="008016C5">
        <w:rPr>
          <w:rFonts w:ascii="Times New Roman" w:hAnsi="Times New Roman" w:cs="Times New Roman"/>
          <w:i/>
          <w:color w:val="000000"/>
          <w:shd w:val="clear" w:color="auto" w:fill="FFFFFF"/>
          <w:rPrChange w:id="15" w:author="Wanjun Gu" w:date="2020-02-03T09:08:00Z">
            <w:rPr>
              <w:shd w:val="clear" w:color="auto" w:fill="FFFFFF"/>
            </w:rPr>
          </w:rPrChange>
        </w:rPr>
        <w:t>.</w:t>
      </w:r>
    </w:p>
    <w:p w14:paraId="57638A9D" w14:textId="72CF56EC" w:rsidR="008016C5" w:rsidRPr="008016C5" w:rsidRDefault="008016C5">
      <w:pPr>
        <w:autoSpaceDE w:val="0"/>
        <w:autoSpaceDN w:val="0"/>
        <w:adjustRightInd w:val="0"/>
        <w:spacing w:after="0" w:line="480" w:lineRule="auto"/>
        <w:rPr>
          <w:rFonts w:ascii="Times New Roman" w:hAnsi="Times New Roman" w:cs="Times New Roman"/>
          <w:i/>
          <w:color w:val="000000"/>
          <w:shd w:val="clear" w:color="auto" w:fill="FFFFFF"/>
          <w:rPrChange w:id="16" w:author="Wanjun Gu" w:date="2020-02-03T09:09:00Z">
            <w:rPr>
              <w:shd w:val="clear" w:color="auto" w:fill="FFFFFF"/>
            </w:rPr>
          </w:rPrChange>
        </w:rPr>
      </w:pPr>
      <w:ins w:id="17" w:author="Wanjun Gu" w:date="2020-02-03T09:08:00Z">
        <w:r w:rsidRPr="008016C5">
          <w:rPr>
            <w:rFonts w:ascii="Times New Roman" w:hAnsi="Times New Roman" w:cs="Times New Roman"/>
            <w:i/>
            <w:color w:val="000000"/>
            <w:shd w:val="clear" w:color="auto" w:fill="FFFFFF"/>
            <w:rPrChange w:id="18" w:author="Wanjun Gu" w:date="2020-02-03T09:09:00Z">
              <w:rPr>
                <w:rFonts w:ascii="Times New Roman" w:hAnsi="Times New Roman" w:cs="Times New Roman"/>
                <w:color w:val="000000"/>
                <w:shd w:val="clear" w:color="auto" w:fill="FFFFFF"/>
              </w:rPr>
            </w:rPrChange>
          </w:rPr>
          <w:t>2.3.1 Lobar Deposition</w:t>
        </w:r>
      </w:ins>
    </w:p>
    <w:p w14:paraId="53E75445" w14:textId="39F1378C" w:rsidR="0039298B" w:rsidRDefault="00EA18DE" w:rsidP="0039298B">
      <w:pPr>
        <w:autoSpaceDE w:val="0"/>
        <w:autoSpaceDN w:val="0"/>
        <w:adjustRightInd w:val="0"/>
        <w:spacing w:after="0" w:line="480" w:lineRule="auto"/>
        <w:rPr>
          <w:ins w:id="19" w:author="Wanjun Gu" w:date="2020-02-09T17:24:00Z"/>
          <w:rFonts w:ascii="Times New Roman" w:hAnsi="Times New Roman" w:cs="Times New Roman"/>
          <w:color w:val="000000"/>
          <w:shd w:val="clear" w:color="auto" w:fill="FFFFFF"/>
        </w:rPr>
      </w:pPr>
      <m:oMath>
        <m:sSub>
          <m:sSubPr>
            <m:ctrlPr>
              <w:ins w:id="20" w:author="Wanjun Gu" w:date="2020-02-09T17:37:00Z">
                <w:rPr>
                  <w:rFonts w:ascii="Cambria Math" w:hAnsi="Cambria Math" w:cs="Times New Roman"/>
                  <w:color w:val="000000"/>
                  <w:shd w:val="clear" w:color="auto" w:fill="FFFFFF"/>
                </w:rPr>
              </w:ins>
            </m:ctrlPr>
          </m:sSubPr>
          <m:e>
            <m:r>
              <w:ins w:id="21" w:author="Wanjun Gu" w:date="2020-02-09T17:37:00Z">
                <w:rPr>
                  <w:rFonts w:ascii="Cambria Math" w:hAnsi="Cambria Math" w:cs="Times New Roman"/>
                  <w:color w:val="000000"/>
                  <w:shd w:val="clear" w:color="auto" w:fill="FFFFFF"/>
                </w:rPr>
                <m:t>DV</m:t>
              </w:ins>
            </m:r>
          </m:e>
          <m:sub>
            <m:r>
              <w:ins w:id="22" w:author="Wanjun Gu" w:date="2020-02-09T17:37:00Z">
                <w:rPr>
                  <w:rFonts w:ascii="Cambria Math" w:eastAsia="Cambria Math" w:hAnsi="Cambria Math" w:cs="Times New Roman"/>
                  <w:color w:val="000000"/>
                  <w:shd w:val="clear" w:color="auto" w:fill="FFFFFF"/>
                </w:rPr>
                <m:t>lobe</m:t>
              </w:ins>
            </m:r>
          </m:sub>
        </m:sSub>
      </m:oMath>
      <w:ins w:id="23" w:author="Wanjun Gu" w:date="2020-02-09T17:37:00Z">
        <w:r w:rsidR="003A2603">
          <w:rPr>
            <w:rFonts w:ascii="Times New Roman" w:hAnsi="Times New Roman" w:cs="Times New Roman"/>
            <w:color w:val="000000"/>
            <w:shd w:val="clear" w:color="auto" w:fill="FFFFFF"/>
          </w:rPr>
          <w:t xml:space="preserve"> ratios are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are significantly different from one.</w:t>
        </w:r>
      </w:ins>
      <w:ins w:id="24" w:author="Wanjun Gu" w:date="2020-02-09T17:49:00Z">
        <w:r w:rsidR="003B004D">
          <w:rPr>
            <w:rFonts w:ascii="Times New Roman" w:hAnsi="Times New Roman" w:cs="Times New Roman"/>
            <w:color w:val="000000"/>
            <w:shd w:val="clear" w:color="auto" w:fill="FFFFFF"/>
          </w:rPr>
          <w:t xml:space="preserve"> </w:t>
        </w:r>
      </w:ins>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ins w:id="25" w:author="Wanjun Gu" w:date="2020-02-09T17:21:00Z">
        <w:r w:rsidR="009806AC">
          <w:rPr>
            <w:rFonts w:ascii="Times New Roman" w:hAnsi="Times New Roman" w:cs="Times New Roman"/>
            <w:color w:val="000000"/>
            <w:shd w:val="clear" w:color="auto" w:fill="FFFFFF"/>
          </w:rPr>
          <w:t xml:space="preserve"> </w:t>
        </w:r>
      </w:ins>
      <w:del w:id="26" w:author="Wanjun Gu" w:date="2020-02-09T17:29:00Z">
        <w:r w:rsidR="00A30242" w:rsidDel="0039298B">
          <w:rPr>
            <w:rFonts w:ascii="Times New Roman" w:hAnsi="Times New Roman" w:cs="Times New Roman"/>
            <w:color w:val="000000"/>
            <w:shd w:val="clear" w:color="auto" w:fill="FFFFFF"/>
          </w:rPr>
          <w:delText xml:space="preserve"> </w:delText>
        </w:r>
      </w:del>
      <m:oMath>
        <m:sSub>
          <m:sSubPr>
            <m:ctrlPr>
              <w:del w:id="27" w:author="Wanjun Gu" w:date="2020-02-09T17:51:00Z">
                <w:rPr>
                  <w:rFonts w:ascii="Cambria Math" w:hAnsi="Cambria Math" w:cs="Times New Roman"/>
                  <w:color w:val="000000"/>
                  <w:shd w:val="clear" w:color="auto" w:fill="FFFFFF"/>
                </w:rPr>
              </w:del>
            </m:ctrlPr>
          </m:sSubPr>
          <m:e>
            <m:r>
              <w:del w:id="28" w:author="Wanjun Gu" w:date="2020-02-09T17:51:00Z">
                <w:rPr>
                  <w:rFonts w:ascii="Cambria Math" w:hAnsi="Cambria Math" w:cs="Times New Roman"/>
                  <w:color w:val="000000"/>
                  <w:shd w:val="clear" w:color="auto" w:fill="FFFFFF"/>
                </w:rPr>
                <m:t>DV</m:t>
              </w:del>
            </m:r>
          </m:e>
          <m:sub>
            <m:r>
              <w:del w:id="29" w:author="Wanjun Gu" w:date="2020-02-09T17:51:00Z">
                <w:rPr>
                  <w:rFonts w:ascii="Cambria Math" w:eastAsia="Cambria Math" w:hAnsi="Cambria Math" w:cs="Times New Roman"/>
                  <w:color w:val="000000"/>
                  <w:shd w:val="clear" w:color="auto" w:fill="FFFFFF"/>
                </w:rPr>
                <m:t>lobe</m:t>
              </w:del>
            </m:r>
          </m:sub>
        </m:sSub>
      </m:oMath>
      <w:del w:id="30" w:author="Wanjun Gu" w:date="2020-02-09T17:51:00Z">
        <w:r w:rsidR="00A30242" w:rsidDel="003B004D">
          <w:rPr>
            <w:rFonts w:ascii="Times New Roman" w:hAnsi="Times New Roman" w:cs="Times New Roman"/>
            <w:color w:val="000000"/>
            <w:shd w:val="clear" w:color="auto" w:fill="FFFFFF"/>
          </w:rPr>
          <w:delText xml:space="preserve"> ratios </w:delText>
        </w:r>
        <w:r w:rsidR="006F2889" w:rsidDel="003B004D">
          <w:rPr>
            <w:rFonts w:ascii="Times New Roman" w:hAnsi="Times New Roman" w:cs="Times New Roman"/>
            <w:color w:val="000000"/>
            <w:shd w:val="clear" w:color="auto" w:fill="FFFFFF"/>
          </w:rPr>
          <w:delText>we</w:delText>
        </w:r>
        <w:r w:rsidR="00A30242" w:rsidDel="003B004D">
          <w:rPr>
            <w:rFonts w:ascii="Times New Roman" w:hAnsi="Times New Roman" w:cs="Times New Roman"/>
            <w:color w:val="000000"/>
            <w:shd w:val="clear" w:color="auto" w:fill="FFFFFF"/>
          </w:rPr>
          <w:delText xml:space="preserve">re </w:delText>
        </w:r>
      </w:del>
      <w:del w:id="31" w:author="Wanjun Gu" w:date="2020-02-09T17:22:00Z">
        <w:r w:rsidR="00A30242" w:rsidDel="009806AC">
          <w:rPr>
            <w:rFonts w:ascii="Times New Roman" w:hAnsi="Times New Roman" w:cs="Times New Roman"/>
            <w:color w:val="000000"/>
            <w:shd w:val="clear" w:color="auto" w:fill="FFFFFF"/>
          </w:rPr>
          <w:delText xml:space="preserve">then </w:delText>
        </w:r>
      </w:del>
      <w:del w:id="32" w:author="Wanjun Gu" w:date="2020-02-09T17:51:00Z">
        <w:r w:rsidR="00A30242" w:rsidDel="003B004D">
          <w:rPr>
            <w:rFonts w:ascii="Times New Roman" w:hAnsi="Times New Roman" w:cs="Times New Roman"/>
            <w:color w:val="000000"/>
            <w:shd w:val="clear" w:color="auto" w:fill="FFFFFF"/>
          </w:rPr>
          <w:delText>grouped by</w:delText>
        </w:r>
      </w:del>
      <w:del w:id="33" w:author="Wanjun Gu" w:date="2020-02-09T17:23:00Z">
        <w:r w:rsidR="00A30242" w:rsidDel="009806AC">
          <w:rPr>
            <w:rFonts w:ascii="Times New Roman" w:hAnsi="Times New Roman" w:cs="Times New Roman"/>
            <w:color w:val="000000"/>
            <w:shd w:val="clear" w:color="auto" w:fill="FFFFFF"/>
          </w:rPr>
          <w:delText xml:space="preserve"> strains</w:delText>
        </w:r>
      </w:del>
      <w:del w:id="34" w:author="Wanjun Gu" w:date="2020-02-09T17:51:00Z">
        <w:r w:rsidR="00A30242" w:rsidDel="003B004D">
          <w:rPr>
            <w:rFonts w:ascii="Times New Roman" w:hAnsi="Times New Roman" w:cs="Times New Roman"/>
            <w:color w:val="000000"/>
            <w:shd w:val="clear" w:color="auto" w:fill="FFFFFF"/>
          </w:rPr>
          <w:delText xml:space="preserve">, sex, particle size and exposure time. </w:delText>
        </w:r>
      </w:del>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are distinctive in different mouse samples </w:t>
      </w:r>
      <w:ins w:id="35" w:author="Wanjun Gu" w:date="2020-02-09T17:50:00Z">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ins>
      <w:del w:id="36" w:author="Wanjun Gu" w:date="2020-02-09T17:50:00Z">
        <w:r w:rsidR="00A30242" w:rsidDel="003B004D">
          <w:rPr>
            <w:rFonts w:ascii="Times New Roman" w:hAnsi="Times New Roman" w:cs="Times New Roman"/>
            <w:color w:val="000000"/>
            <w:shd w:val="clear" w:color="auto" w:fill="FFFFFF"/>
          </w:rPr>
          <w:delText>of various exposure conditions.</w:delText>
        </w:r>
      </w:del>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of greater variations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accesory</m:t>
            </m:r>
          </m:sub>
        </m:sSub>
      </m:oMath>
      <w:r w:rsidR="00A30242">
        <w:rPr>
          <w:rFonts w:ascii="Times New Roman" w:hAnsi="Times New Roman" w:cs="Times New Roman"/>
          <w:color w:val="000000"/>
          <w:shd w:val="clear" w:color="auto" w:fill="FFFFFF"/>
        </w:rPr>
        <w:t xml:space="preserve">) </w:t>
      </w:r>
      <w:ins w:id="37" w:author="Wanjun Gu" w:date="2020-02-09T17:27:00Z">
        <w:r w:rsidR="0039298B">
          <w:rPr>
            <w:rFonts w:ascii="Times New Roman" w:hAnsi="Times New Roman" w:cs="Times New Roman"/>
            <w:color w:val="000000"/>
            <w:shd w:val="clear" w:color="auto" w:fill="FFFFFF"/>
          </w:rPr>
          <w:t>were</w:t>
        </w:r>
      </w:ins>
      <w:del w:id="38" w:author="Wanjun Gu" w:date="2020-02-09T17:27:00Z">
        <w:r w:rsidR="00A30242" w:rsidDel="0039298B">
          <w:rPr>
            <w:rFonts w:ascii="Times New Roman" w:hAnsi="Times New Roman" w:cs="Times New Roman"/>
            <w:color w:val="000000"/>
            <w:shd w:val="clear" w:color="auto" w:fill="FFFFFF"/>
          </w:rPr>
          <w:delText>are</w:delText>
        </w:r>
      </w:del>
      <w:r w:rsidR="00A30242">
        <w:rPr>
          <w:rFonts w:ascii="Times New Roman" w:hAnsi="Times New Roman" w:cs="Times New Roman"/>
          <w:color w:val="000000"/>
          <w:shd w:val="clear" w:color="auto" w:fill="FFFFFF"/>
        </w:rPr>
        <w:t xml:space="preserve"> also regressed on particle size.</w:t>
      </w:r>
      <w:ins w:id="39" w:author="Wanjun Gu" w:date="2020-02-03T09:06:00Z">
        <w:r w:rsidR="006B0BED">
          <w:rPr>
            <w:rFonts w:ascii="Times New Roman" w:hAnsi="Times New Roman" w:cs="Times New Roman"/>
            <w:color w:val="000000"/>
            <w:shd w:val="clear" w:color="auto" w:fill="FFFFFF"/>
          </w:rPr>
          <w:t xml:space="preserve"> </w:t>
        </w:r>
      </w:ins>
      <w:r w:rsidR="003B004D">
        <w:rPr>
          <w:rFonts w:ascii="Times New Roman" w:hAnsi="Times New Roman" w:cs="Times New Roman"/>
          <w:color w:val="000000"/>
          <w:shd w:val="clear" w:color="auto" w:fill="FFFFFF"/>
        </w:rPr>
        <w:t>Tests with P values smaller than 0.05 are reported as significant.</w:t>
      </w:r>
    </w:p>
    <w:p w14:paraId="788F74DF" w14:textId="3BE3A8B1" w:rsidR="008016C5" w:rsidDel="0039298B" w:rsidRDefault="008016C5" w:rsidP="004D5B63">
      <w:pPr>
        <w:autoSpaceDE w:val="0"/>
        <w:autoSpaceDN w:val="0"/>
        <w:adjustRightInd w:val="0"/>
        <w:spacing w:after="0" w:line="480" w:lineRule="auto"/>
        <w:rPr>
          <w:del w:id="40" w:author="Wanjun Gu" w:date="2020-02-09T17:24:00Z"/>
          <w:rFonts w:ascii="Times New Roman" w:hAnsi="Times New Roman" w:cs="Times New Roman"/>
          <w:color w:val="000000"/>
          <w:shd w:val="clear" w:color="auto" w:fill="FFFFFF"/>
        </w:rPr>
      </w:pPr>
    </w:p>
    <w:p w14:paraId="3146CDE3" w14:textId="77777777" w:rsidR="0039298B" w:rsidRDefault="0039298B" w:rsidP="004D5B63">
      <w:pPr>
        <w:autoSpaceDE w:val="0"/>
        <w:autoSpaceDN w:val="0"/>
        <w:adjustRightInd w:val="0"/>
        <w:spacing w:after="0" w:line="480" w:lineRule="auto"/>
        <w:rPr>
          <w:ins w:id="41" w:author="Wanjun Gu" w:date="2020-02-09T17:29:00Z"/>
          <w:rFonts w:ascii="Times New Roman" w:hAnsi="Times New Roman" w:cs="Times New Roman"/>
          <w:color w:val="000000"/>
          <w:shd w:val="clear" w:color="auto" w:fill="FFFFFF"/>
        </w:rPr>
      </w:pPr>
    </w:p>
    <w:p w14:paraId="1B9FBB12" w14:textId="3FE02968" w:rsidR="008016C5" w:rsidRPr="008016C5"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Change w:id="42" w:author="Wanjun Gu" w:date="2020-02-03T09:09:00Z">
            <w:rPr>
              <w:rFonts w:ascii="Times New Roman" w:hAnsi="Times New Roman" w:cs="Times New Roman"/>
              <w:color w:val="000000"/>
              <w:shd w:val="clear" w:color="auto" w:fill="FFFFFF"/>
            </w:rPr>
          </w:rPrChange>
        </w:rPr>
      </w:pPr>
      <w:ins w:id="43" w:author="Wanjun Gu" w:date="2020-02-03T09:09:00Z">
        <w:r w:rsidRPr="008016C5">
          <w:rPr>
            <w:rFonts w:ascii="Times New Roman" w:hAnsi="Times New Roman" w:cs="Times New Roman"/>
            <w:i/>
            <w:color w:val="000000"/>
            <w:shd w:val="clear" w:color="auto" w:fill="FFFFFF"/>
            <w:rPrChange w:id="44" w:author="Wanjun Gu" w:date="2020-02-03T09:09:00Z">
              <w:rPr>
                <w:rFonts w:ascii="Times New Roman" w:hAnsi="Times New Roman" w:cs="Times New Roman"/>
                <w:color w:val="000000"/>
                <w:shd w:val="clear" w:color="auto" w:fill="FFFFFF"/>
              </w:rPr>
            </w:rPrChange>
          </w:rPr>
          <w:t>2.3.2 Near-acini Deposition</w:t>
        </w:r>
      </w:ins>
    </w:p>
    <w:p w14:paraId="5768238D" w14:textId="1CECF295" w:rsidR="004D5AEF" w:rsidRDefault="00C85E19" w:rsidP="004D5B63">
      <w:pPr>
        <w:autoSpaceDE w:val="0"/>
        <w:autoSpaceDN w:val="0"/>
        <w:adjustRightInd w:val="0"/>
        <w:spacing w:after="0" w:line="480" w:lineRule="auto"/>
        <w:rPr>
          <w:ins w:id="45" w:author="Wanjun Gu" w:date="2020-02-03T09:05:00Z"/>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o determine if distribution statistics are different across strains and sex.</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07AEC6D" w14:textId="34F398FA" w:rsidR="00B07EEB" w:rsidRDefault="008016C5" w:rsidP="004D5B63">
      <w:pPr>
        <w:spacing w:line="480" w:lineRule="auto"/>
        <w:rPr>
          <w:rFonts w:ascii="Times New Roman" w:hAnsi="Times New Roman" w:cs="Times New Roman"/>
          <w:b/>
          <w:bCs/>
        </w:rPr>
      </w:pPr>
      <w:ins w:id="46" w:author="Wanjun Gu" w:date="2020-02-03T09:11:00Z">
        <w:r>
          <w:rPr>
            <w:rFonts w:ascii="Times New Roman" w:hAnsi="Times New Roman" w:cs="Times New Roman"/>
            <w:b/>
            <w:bCs/>
          </w:rPr>
          <w:t xml:space="preserve">3. </w:t>
        </w:r>
      </w:ins>
      <w:del w:id="47" w:author="Wanjun Gu" w:date="2020-02-03T09:10:00Z">
        <w:r w:rsidR="00B07EEB" w:rsidRPr="00B07EEB" w:rsidDel="008016C5">
          <w:rPr>
            <w:rFonts w:ascii="Times New Roman" w:hAnsi="Times New Roman" w:cs="Times New Roman"/>
            <w:b/>
            <w:bCs/>
          </w:rPr>
          <w:delText>R</w:delText>
        </w:r>
        <w:r w:rsidR="00B07EEB" w:rsidRPr="00B07EEB" w:rsidDel="008016C5">
          <w:rPr>
            <w:rFonts w:ascii="Times New Roman" w:hAnsi="Times New Roman" w:cs="Times New Roman" w:hint="eastAsia"/>
            <w:b/>
            <w:bCs/>
          </w:rPr>
          <w:delText>esults</w:delText>
        </w:r>
        <w:r w:rsidR="00B07EEB" w:rsidRPr="00B07EEB" w:rsidDel="008016C5">
          <w:rPr>
            <w:rFonts w:ascii="Times New Roman" w:hAnsi="Times New Roman" w:cs="Times New Roman"/>
            <w:b/>
            <w:bCs/>
          </w:rPr>
          <w:delText xml:space="preserve"> and discussion:</w:delText>
        </w:r>
      </w:del>
      <w:ins w:id="48" w:author="Wanjun Gu" w:date="2020-02-03T09:10:00Z">
        <w:r>
          <w:rPr>
            <w:rFonts w:ascii="Times New Roman" w:hAnsi="Times New Roman" w:cs="Times New Roman"/>
            <w:b/>
            <w:bCs/>
          </w:rPr>
          <w:t>RESULTS AND DISCUSSION</w:t>
        </w:r>
      </w:ins>
    </w:p>
    <w:p w14:paraId="20B953E4" w14:textId="7C75AA89" w:rsidR="00A30242" w:rsidRPr="008016C5" w:rsidRDefault="008016C5" w:rsidP="004D5B63">
      <w:pPr>
        <w:spacing w:line="480" w:lineRule="auto"/>
        <w:rPr>
          <w:rFonts w:ascii="Times New Roman" w:hAnsi="Times New Roman" w:cs="Times New Roman"/>
          <w:i/>
          <w:color w:val="000000"/>
          <w:shd w:val="clear" w:color="auto" w:fill="FFFFFF"/>
          <w:rPrChange w:id="49" w:author="Wanjun Gu" w:date="2020-02-03T09:10:00Z">
            <w:rPr>
              <w:rFonts w:ascii="Times New Roman" w:hAnsi="Times New Roman" w:cs="Times New Roman"/>
              <w:b/>
              <w:bCs/>
            </w:rPr>
          </w:rPrChange>
        </w:rPr>
      </w:pPr>
      <w:ins w:id="50" w:author="Wanjun Gu" w:date="2020-02-03T09:10:00Z">
        <w:r w:rsidRPr="008016C5">
          <w:rPr>
            <w:rFonts w:ascii="Times New Roman" w:hAnsi="Times New Roman" w:cs="Times New Roman"/>
            <w:i/>
            <w:color w:val="000000"/>
            <w:shd w:val="clear" w:color="auto" w:fill="FFFFFF"/>
            <w:rPrChange w:id="51" w:author="Wanjun Gu" w:date="2020-02-03T09:10:00Z">
              <w:rPr>
                <w:rFonts w:ascii="Times New Roman" w:hAnsi="Times New Roman" w:cs="Times New Roman"/>
                <w:b/>
                <w:bCs/>
              </w:rPr>
            </w:rPrChange>
          </w:rPr>
          <w:t xml:space="preserve">3.1 </w:t>
        </w:r>
      </w:ins>
      <w:r w:rsidR="002D5F42" w:rsidRPr="008016C5">
        <w:rPr>
          <w:rFonts w:ascii="Times New Roman" w:hAnsi="Times New Roman" w:cs="Times New Roman"/>
          <w:i/>
          <w:color w:val="000000"/>
          <w:shd w:val="clear" w:color="auto" w:fill="FFFFFF"/>
          <w:rPrChange w:id="52" w:author="Wanjun Gu" w:date="2020-02-03T09:10:00Z">
            <w:rPr>
              <w:rFonts w:ascii="Times New Roman" w:hAnsi="Times New Roman" w:cs="Times New Roman"/>
              <w:b/>
              <w:bCs/>
            </w:rPr>
          </w:rPrChange>
        </w:rPr>
        <w:t>Lobar deposition:</w:t>
      </w:r>
    </w:p>
    <w:p w14:paraId="1DB2F15E" w14:textId="77777777" w:rsidR="009071F1" w:rsidRDefault="005E3AD1"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Average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are calculated and tabulated for m</w:t>
      </w:r>
      <w:r w:rsidRPr="005E3AD1">
        <w:rPr>
          <w:rFonts w:ascii="Times New Roman" w:hAnsi="Times New Roman" w:cs="Times New Roman"/>
          <w:color w:val="000000"/>
          <w:shd w:val="clear" w:color="auto" w:fill="FFFFFF"/>
        </w:rPr>
        <w:t>ouse samples that are exposed</w:t>
      </w:r>
      <w:r>
        <w:rPr>
          <w:rFonts w:ascii="Times New Roman" w:hAnsi="Times New Roman" w:cs="Times New Roman"/>
          <w:color w:val="000000"/>
          <w:shd w:val="clear" w:color="auto" w:fill="FFFFFF"/>
        </w:rPr>
        <w:t xml:space="preserve"> to aerosol particles with particle size of one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 xml:space="preserve"> and two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w:t>
      </w:r>
      <w:r w:rsidR="007D6B04">
        <w:rPr>
          <w:rFonts w:ascii="Times New Roman" w:hAnsi="Times New Roman" w:cs="Times New Roman"/>
          <w:color w:val="000000"/>
          <w:shd w:val="clear" w:color="auto" w:fill="FFFFFF"/>
        </w:rPr>
        <w:t xml:space="preserve"> </w:t>
      </w:r>
      <w:r w:rsidR="001F0015">
        <w:rPr>
          <w:rFonts w:ascii="Times New Roman" w:hAnsi="Times New Roman" w:cs="Times New Roman"/>
          <w:color w:val="000000"/>
          <w:shd w:val="clear" w:color="auto" w:fill="FFFFFF"/>
        </w:rPr>
        <w:t>S</w:t>
      </w:r>
      <w:r w:rsidR="007D6B04">
        <w:rPr>
          <w:rFonts w:ascii="Times New Roman" w:hAnsi="Times New Roman" w:cs="Times New Roman"/>
          <w:color w:val="000000"/>
          <w:shd w:val="clear" w:color="auto" w:fill="FFFFFF"/>
        </w:rPr>
        <w:t xml:space="preserve">ignificant deviation from one were found </w:t>
      </w:r>
      <w:r w:rsidR="001F0015">
        <w:rPr>
          <w:rFonts w:ascii="Times New Roman" w:hAnsi="Times New Roman" w:cs="Times New Roman"/>
          <w:color w:val="000000"/>
          <w:shd w:val="clear" w:color="auto" w:fill="FFFFFF"/>
        </w:rPr>
        <w:t xml:space="preserve">in </w:t>
      </w:r>
    </w:p>
    <w:p w14:paraId="2AC3028E" w14:textId="1645DA87" w:rsidR="009071F1" w:rsidRDefault="009071F1" w:rsidP="004D5B63">
      <w:pPr>
        <w:autoSpaceDE w:val="0"/>
        <w:autoSpaceDN w:val="0"/>
        <w:adjustRightInd w:val="0"/>
        <w:spacing w:after="0" w:line="480" w:lineRule="auto"/>
        <w:rPr>
          <w:rFonts w:ascii="Times New Roman" w:hAnsi="Times New Roman" w:cs="Times New Roman"/>
          <w:color w:val="000000"/>
          <w:shd w:val="clear" w:color="auto" w:fill="FFFFFF"/>
        </w:rPr>
      </w:pPr>
    </w:p>
    <w:p w14:paraId="10DD37D3" w14:textId="5D2E1A69" w:rsidR="009071F1" w:rsidRDefault="009071F1"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(Specific strains)</w:t>
      </w:r>
    </w:p>
    <w:p w14:paraId="4CB82714" w14:textId="1FC4ACD4" w:rsidR="009071F1" w:rsidRDefault="009071F1" w:rsidP="004D5B63">
      <w:pPr>
        <w:autoSpaceDE w:val="0"/>
        <w:autoSpaceDN w:val="0"/>
        <w:adjustRightInd w:val="0"/>
        <w:spacing w:after="0" w:line="480" w:lineRule="auto"/>
        <w:rPr>
          <w:rFonts w:ascii="Times New Roman" w:hAnsi="Times New Roman" w:cs="Times New Roman"/>
          <w:b/>
          <w:bCs/>
          <w:color w:val="000000"/>
          <w:shd w:val="clear" w:color="auto" w:fill="FFFFFF"/>
        </w:rPr>
      </w:pPr>
      <w:r w:rsidRPr="009071F1">
        <w:rPr>
          <w:rFonts w:ascii="Times New Roman" w:hAnsi="Times New Roman" w:cs="Times New Roman"/>
          <w:b/>
          <w:bCs/>
          <w:color w:val="000000"/>
          <w:shd w:val="clear" w:color="auto" w:fill="FFFFFF"/>
        </w:rPr>
        <w:t xml:space="preserve">Average values of DV ratio are greater in Cranial than in caudal and accessory, with significant difference from one in specific strains. ….. </w:t>
      </w:r>
      <w:bookmarkStart w:id="53" w:name="_GoBack"/>
      <w:bookmarkEnd w:id="53"/>
    </w:p>
    <w:p w14:paraId="5727086C" w14:textId="328881CC" w:rsidR="009071F1" w:rsidRPr="009071F1" w:rsidRDefault="009071F1" w:rsidP="004D5B63">
      <w:pPr>
        <w:autoSpaceDE w:val="0"/>
        <w:autoSpaceDN w:val="0"/>
        <w:adjustRightInd w:val="0"/>
        <w:spacing w:after="0" w:line="480" w:lineRule="auto"/>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Remove m25 due to quality C.</w:t>
      </w:r>
    </w:p>
    <w:p w14:paraId="15F003FB" w14:textId="74E25AD1" w:rsidR="007D6B04" w:rsidRDefault="001F0015"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strains </w:t>
      </w:r>
      <w:r w:rsidR="007D6B04">
        <w:rPr>
          <w:rFonts w:ascii="Times New Roman" w:hAnsi="Times New Roman" w:cs="Times New Roman"/>
          <w:color w:val="000000"/>
          <w:shd w:val="clear" w:color="auto" w:fill="FFFFFF"/>
        </w:rPr>
        <w:t xml:space="preserve">for </w:t>
      </w:r>
      <w:r w:rsidR="007D6B04" w:rsidRPr="001774F4">
        <w:rPr>
          <w:rFonts w:ascii="Times New Roman" w:hAnsi="Times New Roman" w:cs="Times New Roman"/>
          <w:i/>
          <w:color w:val="000000"/>
          <w:shd w:val="clear" w:color="auto" w:fill="FFFFFF"/>
        </w:rPr>
        <w:t>DV</w:t>
      </w:r>
      <w:r w:rsidR="007D6B04">
        <w:rPr>
          <w:rFonts w:ascii="Times New Roman" w:hAnsi="Times New Roman" w:cs="Times New Roman"/>
          <w:color w:val="000000"/>
          <w:shd w:val="clear" w:color="auto" w:fill="FFFFFF"/>
        </w:rPr>
        <w:t xml:space="preserve"> ratio in the cranial lobe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7D6B04">
        <w:rPr>
          <w:rFonts w:ascii="Times New Roman" w:hAnsi="Times New Roman" w:cs="Times New Roman"/>
          <w:i/>
          <w:color w:val="000000"/>
          <w:shd w:val="clear" w:color="auto" w:fill="FFFFFF"/>
        </w:rPr>
        <w:t xml:space="preserve">) </w:t>
      </w:r>
      <w:r w:rsidR="007D6B04">
        <w:rPr>
          <w:rFonts w:ascii="Times New Roman" w:hAnsi="Times New Roman" w:cs="Times New Roman"/>
          <w:color w:val="000000"/>
          <w:shd w:val="clear" w:color="auto" w:fill="FFFFFF"/>
        </w:rPr>
        <w:t xml:space="preserve">where </w:t>
      </w:r>
      <w:r w:rsidR="00017662">
        <w:rPr>
          <w:rFonts w:ascii="Times New Roman" w:hAnsi="Times New Roman" w:cs="Times New Roman"/>
          <w:color w:val="000000"/>
          <w:shd w:val="clear" w:color="auto" w:fill="FFFFFF"/>
        </w:rPr>
        <w:t xml:space="preserve">normalized </w:t>
      </w:r>
      <w:r w:rsidR="007D6B04">
        <w:rPr>
          <w:rFonts w:ascii="Times New Roman" w:hAnsi="Times New Roman" w:cs="Times New Roman"/>
          <w:color w:val="000000"/>
          <w:shd w:val="clear" w:color="auto" w:fill="FFFFFF"/>
        </w:rPr>
        <w:t xml:space="preserve">deposition was relatively greater than lobar </w:t>
      </w:r>
      <w:r w:rsidR="007D6B04" w:rsidRPr="00086610">
        <w:rPr>
          <w:rFonts w:ascii="Times New Roman" w:hAnsi="Times New Roman" w:cs="Times New Roman"/>
          <w:color w:val="000000" w:themeColor="text1"/>
          <w:shd w:val="clear" w:color="auto" w:fill="FFFFFF"/>
        </w:rPr>
        <w:t>volume</w:t>
      </w:r>
      <w:r w:rsidR="007D6B04">
        <w:rPr>
          <w:rFonts w:ascii="Times New Roman" w:hAnsi="Times New Roman" w:cs="Times New Roman"/>
          <w:color w:val="000000" w:themeColor="text1"/>
          <w:shd w:val="clear" w:color="auto" w:fill="FFFFFF"/>
        </w:rPr>
        <w:t>.</w:t>
      </w:r>
      <w:r w:rsidR="007D6B04"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7D6B04">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sidR="007D6B04">
        <w:rPr>
          <w:rFonts w:ascii="Times New Roman" w:hAnsi="Times New Roman" w:cs="Times New Roman"/>
          <w:color w:val="000000"/>
          <w:shd w:val="clear" w:color="auto" w:fill="FFFFFF"/>
        </w:rPr>
        <w:t xml:space="preserve"> </w:t>
      </w:r>
      <w:r w:rsidR="007D6B04">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sidR="007D6B04">
        <w:rPr>
          <w:rFonts w:ascii="Times New Roman" w:hAnsi="Times New Roman" w:cs="Times New Roman"/>
          <w:color w:val="000000"/>
          <w:shd w:val="clear" w:color="auto" w:fill="FFFFFF"/>
        </w:rPr>
        <w:t xml:space="preserve"> </w:t>
      </w:r>
      <w:r w:rsidR="007D6B04" w:rsidRPr="00086610">
        <w:rPr>
          <w:rFonts w:ascii="Times New Roman" w:hAnsi="Times New Roman" w:cs="Times New Roman"/>
          <w:color w:val="000000" w:themeColor="text1"/>
          <w:shd w:val="clear" w:color="auto" w:fill="FFFFFF"/>
        </w:rPr>
        <w:t xml:space="preserve">were </w:t>
      </w:r>
      <w:r w:rsidR="007D6B04">
        <w:rPr>
          <w:rFonts w:ascii="Times New Roman" w:hAnsi="Times New Roman" w:cs="Times New Roman"/>
          <w:color w:val="000000" w:themeColor="text1"/>
          <w:shd w:val="clear" w:color="auto" w:fill="FFFFFF"/>
        </w:rPr>
        <w:t xml:space="preserve">all </w:t>
      </w:r>
      <w:r w:rsidR="007D6B04" w:rsidRPr="005208AC">
        <w:rPr>
          <w:rFonts w:ascii="Times New Roman" w:hAnsi="Times New Roman" w:cs="Times New Roman"/>
          <w:color w:val="000000"/>
          <w:shd w:val="clear" w:color="auto" w:fill="FFFFFF"/>
        </w:rPr>
        <w:t>significantly</w:t>
      </w:r>
      <w:r w:rsidR="007D6B04">
        <w:rPr>
          <w:rFonts w:ascii="Times New Roman" w:hAnsi="Times New Roman" w:cs="Times New Roman"/>
          <w:color w:val="000000" w:themeColor="text1"/>
          <w:shd w:val="clear" w:color="auto" w:fill="FFFFFF"/>
        </w:rPr>
        <w:t xml:space="preserve"> smaller than one and lower than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7D6B04">
        <w:rPr>
          <w:rFonts w:ascii="Times New Roman" w:hAnsi="Times New Roman" w:cs="Times New Roman"/>
          <w:color w:val="000000" w:themeColor="text1"/>
          <w:shd w:val="clear" w:color="auto" w:fill="FFFFFF"/>
        </w:rPr>
        <w:t xml:space="preserve"> (p &lt; 0.01). The DV ratios</w:t>
      </w:r>
      <w:r w:rsidR="00017662">
        <w:rPr>
          <w:rFonts w:ascii="Times New Roman" w:hAnsi="Times New Roman" w:cs="Times New Roman"/>
          <w:color w:val="000000" w:themeColor="text1"/>
          <w:shd w:val="clear" w:color="auto" w:fill="FFFFFF"/>
        </w:rPr>
        <w:t xml:space="preserve"> tend to have greater variations and </w:t>
      </w:r>
      <w:r w:rsidR="00017662">
        <w:rPr>
          <w:rFonts w:ascii="Times New Roman" w:hAnsi="Times New Roman" w:cs="Times New Roman" w:hint="eastAsia"/>
          <w:color w:val="000000" w:themeColor="text1"/>
          <w:shd w:val="clear" w:color="auto" w:fill="FFFFFF"/>
        </w:rPr>
        <w:t>de</w:t>
      </w:r>
      <w:r w:rsidR="00017662">
        <w:rPr>
          <w:rFonts w:ascii="Times New Roman" w:hAnsi="Times New Roman" w:cs="Times New Roman"/>
          <w:color w:val="000000" w:themeColor="text1"/>
          <w:shd w:val="clear" w:color="auto" w:fill="FFFFFF"/>
        </w:rPr>
        <w:t xml:space="preserve">viate more from one </w:t>
      </w:r>
      <w:r w:rsidR="007D6B04">
        <w:rPr>
          <w:rFonts w:ascii="Times New Roman" w:hAnsi="Times New Roman" w:cs="Times New Roman"/>
          <w:color w:val="000000" w:themeColor="text1"/>
          <w:shd w:val="clear" w:color="auto" w:fill="FFFFFF"/>
        </w:rPr>
        <w:t>with two-micron than with one-micron aerosol particles.</w:t>
      </w:r>
    </w:p>
    <w:p w14:paraId="59DA7E33" w14:textId="33D56317" w:rsidR="00B07EEB" w:rsidRDefault="00B07EEB" w:rsidP="004D5B63">
      <w:pPr>
        <w:spacing w:line="480" w:lineRule="auto"/>
        <w:rPr>
          <w:rFonts w:ascii="Times New Roman" w:hAnsi="Times New Roman" w:cs="Times New Roman"/>
          <w:color w:val="000000"/>
          <w:shd w:val="clear" w:color="auto" w:fill="FFFFFF"/>
        </w:rPr>
      </w:pPr>
    </w:p>
    <w:p w14:paraId="4DF2E736" w14:textId="08984C69" w:rsidR="00980761" w:rsidRDefault="005E3AD1" w:rsidP="004D5B63">
      <w:pPr>
        <w:spacing w:line="480" w:lineRule="auto"/>
        <w:rPr>
          <w:ins w:id="54" w:author="Wanjun Gu" w:date="2020-02-02T20:27:00Z"/>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Individual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for each mouse sample are plotted with respect to different lobes and particle sizes.</w:t>
      </w:r>
      <w:r w:rsidR="00DF267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figure</w:t>
      </w:r>
      <w:r w:rsidR="00ED3865">
        <w:rPr>
          <w:rFonts w:ascii="Times New Roman" w:hAnsi="Times New Roman" w:cs="Times New Roman"/>
          <w:color w:val="000000"/>
          <w:shd w:val="clear" w:color="auto" w:fill="FFFFFF"/>
        </w:rPr>
        <w:t xml:space="preserve"> 1</w:t>
      </w:r>
      <w:r>
        <w:rPr>
          <w:rFonts w:ascii="Times New Roman" w:hAnsi="Times New Roman" w:cs="Times New Roman"/>
          <w:color w:val="000000"/>
          <w:shd w:val="clear" w:color="auto" w:fill="FFFFFF"/>
        </w:rPr>
        <w:t xml:space="preserve"> shows, heterogeneity of particle deposition across lobes exists and exacerbates with respect to increasing particle size. Regardless of particle size and strain, </w:t>
      </w:r>
      <w:r w:rsidR="00626884">
        <w:rPr>
          <w:rFonts w:ascii="Times New Roman" w:hAnsi="Times New Roman" w:cs="Times New Roman"/>
          <w:color w:val="000000"/>
          <w:shd w:val="clear" w:color="auto" w:fill="FFFFFF"/>
        </w:rPr>
        <w:t xml:space="preserve">the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26884">
        <w:rPr>
          <w:rFonts w:ascii="Times New Roman" w:hAnsi="Times New Roman" w:cs="Times New Roman"/>
          <w:color w:val="000000"/>
          <w:shd w:val="clear" w:color="auto" w:fill="FFFFFF"/>
        </w:rPr>
        <w:t xml:space="preserve"> ratios are always around one, indicating that </w:t>
      </w:r>
      <w:r>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 xml:space="preserve">deposition in the left lobe is generally proportional to the lobar volume. Homogeneity of particle deposition in the left lobe can be explained by the shorter path from the trachea to the left lobe. </w:t>
      </w:r>
      <w:r w:rsidR="006F5447">
        <w:rPr>
          <w:rFonts w:ascii="Times New Roman" w:hAnsi="Times New Roman" w:cs="Times New Roman"/>
          <w:color w:val="000000"/>
          <w:shd w:val="clear" w:color="auto" w:fill="FFFFFF"/>
        </w:rPr>
        <w:t>After the airflow enters through the trachea, it only passes one biphication to get to the left lobe, making the a</w:t>
      </w:r>
      <w:r w:rsidR="00626884">
        <w:rPr>
          <w:rFonts w:ascii="Times New Roman" w:hAnsi="Times New Roman" w:cs="Times New Roman"/>
          <w:color w:val="000000"/>
          <w:shd w:val="clear" w:color="auto" w:fill="FFFFFF"/>
        </w:rPr>
        <w:t xml:space="preserve">erosol particles subjective to less </w:t>
      </w:r>
      <w:r w:rsidR="006F5447">
        <w:rPr>
          <w:rFonts w:ascii="Times New Roman" w:hAnsi="Times New Roman" w:cs="Times New Roman"/>
          <w:color w:val="000000"/>
          <w:shd w:val="clear" w:color="auto" w:fill="FFFFFF"/>
        </w:rPr>
        <w:t xml:space="preserve">morphological hinderance and energy lost. Unlike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F5447">
        <w:rPr>
          <w:rFonts w:ascii="Times New Roman" w:hAnsi="Times New Roman" w:cs="Times New Roman"/>
          <w:color w:val="000000"/>
          <w:shd w:val="clear" w:color="auto" w:fill="FFFFFF"/>
        </w:rPr>
        <w:t xml:space="preserve"> ratios,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626884">
        <w:rPr>
          <w:rFonts w:ascii="Times New Roman" w:hAnsi="Times New Roman" w:cs="Times New Roman"/>
          <w:color w:val="000000"/>
          <w:shd w:val="clear" w:color="auto" w:fill="FFFFFF"/>
        </w:rPr>
        <w:t xml:space="preserve"> ratios tend to be greater than one, indicating that particles in the cranial lobe are densely deposited relative to the lobar volume.</w:t>
      </w:r>
      <w:r w:rsidR="006F5447">
        <w:rPr>
          <w:rFonts w:ascii="Times New Roman" w:hAnsi="Times New Roman" w:cs="Times New Roman"/>
          <w:color w:val="000000"/>
          <w:shd w:val="clear" w:color="auto" w:fill="FFFFFF"/>
        </w:rPr>
        <w:t xml:space="preserve"> Over-deposition in the cranial lobe can be explained by the large overall biphication angle. Because </w:t>
      </w:r>
      <w:r w:rsidR="0084205F">
        <w:rPr>
          <w:rFonts w:ascii="Times New Roman" w:hAnsi="Times New Roman" w:cs="Times New Roman"/>
          <w:color w:val="000000"/>
          <w:shd w:val="clear" w:color="auto" w:fill="FFFFFF"/>
        </w:rPr>
        <w:t xml:space="preserve">for mouse, </w:t>
      </w:r>
      <w:r w:rsidR="006F5447">
        <w:rPr>
          <w:rFonts w:ascii="Times New Roman" w:hAnsi="Times New Roman" w:cs="Times New Roman"/>
          <w:color w:val="000000"/>
          <w:shd w:val="clear" w:color="auto" w:fill="FFFFFF"/>
        </w:rPr>
        <w:t>the</w:t>
      </w:r>
      <w:r w:rsidR="0084205F">
        <w:rPr>
          <w:rFonts w:ascii="Times New Roman" w:hAnsi="Times New Roman" w:cs="Times New Roman"/>
          <w:color w:val="000000"/>
          <w:shd w:val="clear" w:color="auto" w:fill="FFFFFF"/>
        </w:rPr>
        <w:t>ir</w:t>
      </w:r>
      <w:r w:rsidR="006F5447">
        <w:rPr>
          <w:rFonts w:ascii="Times New Roman" w:hAnsi="Times New Roman" w:cs="Times New Roman"/>
          <w:color w:val="000000"/>
          <w:shd w:val="clear" w:color="auto" w:fill="FFFFFF"/>
        </w:rPr>
        <w:t xml:space="preserve"> cranial lobe</w:t>
      </w:r>
      <w:r w:rsidR="0084205F">
        <w:rPr>
          <w:rFonts w:ascii="Times New Roman" w:hAnsi="Times New Roman" w:cs="Times New Roman"/>
          <w:color w:val="000000"/>
          <w:shd w:val="clear" w:color="auto" w:fill="FFFFFF"/>
        </w:rPr>
        <w:t>s</w:t>
      </w:r>
      <w:r w:rsidR="006F5447">
        <w:rPr>
          <w:rFonts w:ascii="Times New Roman" w:hAnsi="Times New Roman" w:cs="Times New Roman"/>
          <w:color w:val="000000"/>
          <w:shd w:val="clear" w:color="auto" w:fill="FFFFFF"/>
        </w:rPr>
        <w:t xml:space="preserve"> locate in the upper half </w:t>
      </w:r>
      <w:r w:rsidR="0084205F">
        <w:rPr>
          <w:rFonts w:ascii="Times New Roman" w:hAnsi="Times New Roman" w:cs="Times New Roman"/>
          <w:color w:val="000000"/>
          <w:shd w:val="clear" w:color="auto" w:fill="FFFFFF"/>
        </w:rPr>
        <w:t>of the right lobes. Such morphological characteristics forces the airflow to make a sharp turn before delivered to and cleared from the cranial lobe, causing more significant energy lost of the aerosol particles.</w:t>
      </w:r>
      <w:r w:rsidR="00ED3865">
        <w:rPr>
          <w:rFonts w:ascii="Times New Roman" w:hAnsi="Times New Roman" w:cs="Times New Roman"/>
          <w:color w:val="000000"/>
          <w:shd w:val="clear" w:color="auto" w:fill="FFFFFF"/>
        </w:rPr>
        <w:t xml:space="preserve"> </w:t>
      </w:r>
      <w:r w:rsidR="008C5750">
        <w:rPr>
          <w:rFonts w:ascii="Times New Roman" w:hAnsi="Times New Roman" w:cs="Times New Roman"/>
          <w:color w:val="000000"/>
          <w:shd w:val="clear" w:color="auto" w:fill="FFFFFF"/>
        </w:rPr>
        <w:t xml:space="preserve">In later correlation studies, a positive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8C5750">
        <w:rPr>
          <w:rFonts w:ascii="Times New Roman" w:hAnsi="Times New Roman" w:cs="Times New Roman"/>
          <w:color w:val="000000"/>
          <w:shd w:val="clear" w:color="auto" w:fill="FFFFFF"/>
        </w:rPr>
        <w:t xml:space="preserve"> and particle size (p = 0.004), indicating that larger particle size tends to worsen aerosol clearance in the cranial lobe. </w:t>
      </w:r>
      <w:r w:rsidR="00ED3865">
        <w:rPr>
          <w:rFonts w:ascii="Times New Roman" w:hAnsi="Times New Roman" w:cs="Times New Roman"/>
          <w:color w:val="000000"/>
          <w:shd w:val="clear" w:color="auto" w:fill="FFFFFF"/>
        </w:rPr>
        <w:t xml:space="preserve">On the contrary, caudal and accessory lobes tend to receive less particle deposition proportional to their volumes. This is likely because caudal and accessory lobes locate at the lower half of the right lobe of the mice, </w:t>
      </w:r>
      <w:r w:rsidR="00ED3865">
        <w:rPr>
          <w:rFonts w:ascii="Times New Roman" w:hAnsi="Times New Roman" w:cs="Times New Roman"/>
          <w:color w:val="000000"/>
          <w:shd w:val="clear" w:color="auto" w:fill="FFFFFF"/>
        </w:rPr>
        <w:lastRenderedPageBreak/>
        <w:t>making them less accessible to aerosol particles.</w:t>
      </w:r>
      <w:r w:rsidR="004F7847">
        <w:rPr>
          <w:rFonts w:ascii="Times New Roman" w:hAnsi="Times New Roman" w:cs="Times New Roman"/>
          <w:color w:val="000000"/>
          <w:shd w:val="clear" w:color="auto" w:fill="FFFFFF"/>
        </w:rPr>
        <w:t xml:space="preserve"> Furthermore, a negative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ED3865">
        <w:rPr>
          <w:rFonts w:ascii="Times New Roman" w:hAnsi="Times New Roman" w:cs="Times New Roman"/>
          <w:color w:val="000000"/>
          <w:shd w:val="clear" w:color="auto" w:fill="FFFFFF"/>
        </w:rPr>
        <w:t xml:space="preserve"> </w:t>
      </w:r>
      <w:r w:rsidR="004F7847">
        <w:rPr>
          <w:rFonts w:ascii="Times New Roman" w:hAnsi="Times New Roman" w:cs="Times New Roman"/>
          <w:color w:val="000000"/>
          <w:shd w:val="clear" w:color="auto" w:fill="FFFFFF"/>
        </w:rPr>
        <w:t xml:space="preserve">and particle size (p = 0.026), suggesting that larger particles have more limited accessibility to the accessory lobe. </w:t>
      </w:r>
      <w:r w:rsidR="00ED3865">
        <w:rPr>
          <w:rFonts w:ascii="Times New Roman" w:hAnsi="Times New Roman" w:cs="Times New Roman"/>
          <w:color w:val="000000"/>
          <w:shd w:val="clear" w:color="auto" w:fill="FFFFFF"/>
        </w:rPr>
        <w:t>Therefore,</w:t>
      </w:r>
      <w:r w:rsidR="005463C7">
        <w:rPr>
          <w:rFonts w:ascii="Times New Roman" w:hAnsi="Times New Roman" w:cs="Times New Roman"/>
          <w:color w:val="000000"/>
          <w:shd w:val="clear" w:color="auto" w:fill="FFFFFF"/>
        </w:rPr>
        <w:t xml:space="preserve"> individual lobe analysis to determine total lung particle deposition can either overestimate or underestimate the total lung burden, at least for particles in the micron size range. From figure 1, it </w:t>
      </w:r>
      <w:r w:rsidR="00980761">
        <w:rPr>
          <w:rFonts w:ascii="Times New Roman" w:hAnsi="Times New Roman" w:cs="Times New Roman"/>
          <w:color w:val="000000"/>
          <w:shd w:val="clear" w:color="auto" w:fill="FFFFFF"/>
        </w:rPr>
        <w:t>is evident</w:t>
      </w:r>
      <w:r w:rsidR="005463C7">
        <w:rPr>
          <w:rFonts w:ascii="Times New Roman" w:hAnsi="Times New Roman" w:cs="Times New Roman"/>
          <w:color w:val="000000"/>
          <w:shd w:val="clear" w:color="auto" w:fill="FFFFFF"/>
        </w:rPr>
        <w:t xml:space="preserve"> that of the four strains of interest, BALB/c comparatively yields the most stable </w:t>
      </w:r>
      <w:r w:rsidR="008C5750">
        <w:rPr>
          <w:rFonts w:ascii="Times New Roman" w:hAnsi="Times New Roman" w:cs="Times New Roman"/>
          <w:color w:val="000000"/>
          <w:shd w:val="clear" w:color="auto" w:fill="FFFFFF"/>
        </w:rPr>
        <w:t>DV ratios</w:t>
      </w:r>
      <w:r w:rsidR="005463C7">
        <w:rPr>
          <w:rFonts w:ascii="Times New Roman" w:hAnsi="Times New Roman" w:cs="Times New Roman"/>
          <w:color w:val="000000"/>
          <w:shd w:val="clear" w:color="auto" w:fill="FFFFFF"/>
        </w:rPr>
        <w:t xml:space="preserve"> across different particle sizes whereas most amount of variations can be observed in C57BL/6. Thus, </w:t>
      </w:r>
      <w:r w:rsidR="00980761">
        <w:rPr>
          <w:rFonts w:ascii="Times New Roman" w:hAnsi="Times New Roman" w:cs="Times New Roman"/>
          <w:color w:val="000000"/>
          <w:shd w:val="clear" w:color="auto" w:fill="FFFFFF"/>
        </w:rPr>
        <w:t>BALB/c is potentially a better animal model for experiments that require minimized variations in lobar deposition.</w:t>
      </w:r>
      <w:r w:rsidR="008C5750">
        <w:rPr>
          <w:rFonts w:ascii="Times New Roman" w:hAnsi="Times New Roman" w:cs="Times New Roman"/>
          <w:color w:val="000000"/>
          <w:shd w:val="clear" w:color="auto" w:fill="FFFFFF"/>
        </w:rPr>
        <w:t xml:space="preserve"> With that said, despite the difference in amount of variations across strains, no significant correlations are found between DV ratios and strains or sex. </w:t>
      </w:r>
    </w:p>
    <w:p w14:paraId="55B81EA7" w14:textId="2B28A40C" w:rsidR="005C36C6" w:rsidRDefault="005C36C6" w:rsidP="005C36C6">
      <w:pPr>
        <w:autoSpaceDE w:val="0"/>
        <w:autoSpaceDN w:val="0"/>
        <w:adjustRightInd w:val="0"/>
        <w:spacing w:after="0" w:line="480" w:lineRule="auto"/>
        <w:rPr>
          <w:ins w:id="55" w:author="Wanjun Gu" w:date="2020-02-02T20:32:00Z"/>
          <w:rFonts w:ascii="Times New Roman" w:hAnsi="Times New Roman" w:cs="Times New Roman"/>
          <w:color w:val="000000"/>
          <w:shd w:val="clear" w:color="auto" w:fill="FFFFFF"/>
        </w:rPr>
      </w:pPr>
      <w:ins w:id="56" w:author="Wanjun Gu" w:date="2020-02-02T20:28:00Z">
        <w:r>
          <w:rPr>
            <w:rFonts w:ascii="Times New Roman" w:hAnsi="Times New Roman" w:cs="Times New Roman"/>
            <w:color w:val="000000"/>
            <w:shd w:val="clear" w:color="auto" w:fill="FFFFFF"/>
          </w:rPr>
          <w:t>Result from previous studies (</w:t>
        </w:r>
        <w:proofErr w:type="spellStart"/>
        <w:r>
          <w:rPr>
            <w:rFonts w:ascii="Times New Roman" w:hAnsi="Times New Roman" w:cs="Times New Roman"/>
            <w:color w:val="000000"/>
            <w:shd w:val="clear" w:color="auto" w:fill="FFFFFF"/>
          </w:rPr>
          <w:t>Otmar</w:t>
        </w:r>
        <w:proofErr w:type="spellEnd"/>
        <w:r>
          <w:rPr>
            <w:rFonts w:ascii="Times New Roman" w:hAnsi="Times New Roman" w:cs="Times New Roman"/>
            <w:color w:val="000000"/>
            <w:shd w:val="clear" w:color="auto" w:fill="FFFFFF"/>
          </w:rPr>
          <w:t xml:space="preserve"> et.al) of aerosol exposure on BALB/c using droplets of diameter 2.5 - 4.0 </w:t>
        </w:r>
        <w:r w:rsidRPr="00C6651D">
          <w:rPr>
            <w:rFonts w:ascii="Times New Roman" w:hAnsi="Times New Roman" w:cs="Times New Roman"/>
            <w:color w:val="000000"/>
            <w:shd w:val="clear" w:color="auto" w:fill="FFFFFF"/>
          </w:rPr>
          <w:t>μ</w:t>
        </w:r>
        <w:r>
          <w:rPr>
            <w:rFonts w:ascii="Times New Roman" w:hAnsi="Times New Roman" w:cs="Times New Roman"/>
            <w:color w:val="000000"/>
            <w:shd w:val="clear" w:color="auto" w:fill="FFFFFF"/>
          </w:rPr>
          <w:t xml:space="preserve">m aligns with our findings. Left lobe, proportional to its volume, receives most particles while cranial lobe (superior lobe) disproportionally receives more particles comparing to its volume. The rest three lobes: middle lobe, caudal lobe (inferior lobe) and accessory lobe (postcaval lobe) on average receives less particles comparing to their volumes. However, the results are not significant except in the left lobe. Furthermore, in past studies on the lobar deposition of </w:t>
        </w:r>
        <m:oMath>
          <m:sPre>
            <m:sPrePr>
              <m:ctrlPr>
                <w:rPr>
                  <w:rFonts w:ascii="Cambria Math" w:hAnsi="Cambria Math" w:cs="Times New Roman"/>
                  <w:i/>
                  <w:color w:val="000000"/>
                  <w:shd w:val="clear" w:color="auto" w:fill="FFFFFF"/>
                </w:rPr>
              </m:ctrlPr>
            </m:sPrePr>
            <m:sub/>
            <m:sup>
              <m:r>
                <w:rPr>
                  <w:rFonts w:ascii="Cambria Math" w:hAnsi="Cambria Math" w:cs="Times New Roman"/>
                  <w:color w:val="000000"/>
                  <w:shd w:val="clear" w:color="auto" w:fill="FFFFFF"/>
                </w:rPr>
                <m:t>239</m:t>
              </m:r>
            </m:sup>
            <m:e>
              <m:r>
                <w:rPr>
                  <w:rFonts w:ascii="Cambria Math" w:hAnsi="Cambria Math" w:cs="Times New Roman"/>
                  <w:color w:val="000000"/>
                  <w:shd w:val="clear" w:color="auto" w:fill="FFFFFF"/>
                </w:rPr>
                <m:t>P</m:t>
              </m:r>
            </m:e>
          </m:sPre>
          <m:r>
            <w:rPr>
              <w:rFonts w:ascii="Cambria Math" w:hAnsi="Cambria Math" w:cs="Times New Roman"/>
              <w:color w:val="000000"/>
              <w:shd w:val="clear" w:color="auto" w:fill="FFFFFF"/>
            </w:rPr>
            <m:t>u</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O</m:t>
              </m:r>
            </m:e>
            <m:sub>
              <m:r>
                <w:rPr>
                  <w:rFonts w:ascii="Cambria Math" w:hAnsi="Cambria Math" w:cs="Times New Roman"/>
                  <w:color w:val="000000"/>
                  <w:shd w:val="clear" w:color="auto" w:fill="FFFFFF"/>
                </w:rPr>
                <m:t>2</m:t>
              </m:r>
            </m:sub>
          </m:sSub>
        </m:oMath>
        <w:r>
          <w:rPr>
            <w:rFonts w:ascii="Times New Roman" w:hAnsi="Times New Roman" w:cs="Times New Roman"/>
            <w:color w:val="000000"/>
            <w:shd w:val="clear" w:color="auto" w:fill="FFFFFF"/>
          </w:rPr>
          <w:t xml:space="preserve"> particles (diameter ranging from 0.5 – 2.5 </w:t>
        </w:r>
        <w:r w:rsidRPr="00C6651D">
          <w:rPr>
            <w:rFonts w:ascii="Times New Roman" w:hAnsi="Times New Roman" w:cs="Times New Roman"/>
            <w:color w:val="000000"/>
            <w:shd w:val="clear" w:color="auto" w:fill="FFFFFF"/>
          </w:rPr>
          <w:t>μ</w:t>
        </w:r>
        <w:r>
          <w:rPr>
            <w:rFonts w:ascii="Times New Roman" w:hAnsi="Times New Roman" w:cs="Times New Roman"/>
            <w:color w:val="000000"/>
            <w:shd w:val="clear" w:color="auto" w:fill="FFFFFF"/>
          </w:rPr>
          <w:t>m)</w:t>
        </w:r>
      </w:ins>
      <w:ins w:id="57" w:author="Wanjun Gu" w:date="2020-02-02T20:30:00Z">
        <w:r>
          <w:rPr>
            <w:rFonts w:ascii="Times New Roman" w:hAnsi="Times New Roman" w:cs="Times New Roman"/>
            <w:color w:val="000000"/>
            <w:shd w:val="clear" w:color="auto" w:fill="FFFFFF"/>
          </w:rPr>
          <w:t xml:space="preserve"> in mouse</w:t>
        </w:r>
      </w:ins>
      <w:ins w:id="58" w:author="Wanjun Gu" w:date="2020-02-02T20:28:00Z">
        <w:r>
          <w:rPr>
            <w:rFonts w:ascii="Times New Roman" w:hAnsi="Times New Roman" w:cs="Times New Roman"/>
            <w:color w:val="000000"/>
            <w:shd w:val="clear" w:color="auto" w:fill="FFFFFF"/>
          </w:rPr>
          <w:t>, particle size has been found to be associated with deposition (Morgan et.al). Particularly, particle size is positively correlated with deposition in the cranial (right apical)</w:t>
        </w:r>
      </w:ins>
      <w:r w:rsidR="003B004D">
        <w:rPr>
          <w:rFonts w:ascii="Times New Roman" w:hAnsi="Times New Roman" w:cs="Times New Roman"/>
          <w:color w:val="000000"/>
          <w:shd w:val="clear" w:color="auto" w:fill="FFFFFF"/>
        </w:rPr>
        <w:t xml:space="preserve"> </w:t>
      </w:r>
      <w:ins w:id="59" w:author="Wanjun Gu" w:date="2020-02-02T20:28:00Z">
        <w:r w:rsidR="003B004D">
          <w:rPr>
            <w:rFonts w:ascii="Times New Roman" w:hAnsi="Times New Roman" w:cs="Times New Roman"/>
            <w:color w:val="000000"/>
            <w:shd w:val="clear" w:color="auto" w:fill="FFFFFF"/>
          </w:rPr>
          <w:t>lobe</w:t>
        </w:r>
        <w:r>
          <w:rPr>
            <w:rFonts w:ascii="Times New Roman" w:hAnsi="Times New Roman" w:cs="Times New Roman"/>
            <w:color w:val="000000"/>
            <w:shd w:val="clear" w:color="auto" w:fill="FFFFFF"/>
          </w:rPr>
          <w:t xml:space="preserve"> and negatively correlated with deposition in the caudal (diaphragmatic)</w:t>
        </w:r>
      </w:ins>
      <w:r w:rsidR="003B004D">
        <w:rPr>
          <w:rFonts w:ascii="Times New Roman" w:hAnsi="Times New Roman" w:cs="Times New Roman"/>
          <w:color w:val="000000"/>
          <w:shd w:val="clear" w:color="auto" w:fill="FFFFFF"/>
        </w:rPr>
        <w:t xml:space="preserve"> lobe</w:t>
      </w:r>
      <w:ins w:id="60" w:author="Wanjun Gu" w:date="2020-02-02T20:28:00Z">
        <w:r>
          <w:rPr>
            <w:rFonts w:ascii="Times New Roman" w:hAnsi="Times New Roman" w:cs="Times New Roman"/>
            <w:color w:val="000000"/>
            <w:shd w:val="clear" w:color="auto" w:fill="FFFFFF"/>
          </w:rPr>
          <w:t xml:space="preserve">. </w:t>
        </w:r>
      </w:ins>
    </w:p>
    <w:p w14:paraId="159F9BC1" w14:textId="77777777" w:rsidR="005C36C6" w:rsidRDefault="005C36C6">
      <w:pPr>
        <w:autoSpaceDE w:val="0"/>
        <w:autoSpaceDN w:val="0"/>
        <w:adjustRightInd w:val="0"/>
        <w:spacing w:after="0" w:line="480" w:lineRule="auto"/>
        <w:rPr>
          <w:rFonts w:ascii="Times New Roman" w:hAnsi="Times New Roman" w:cs="Times New Roman"/>
          <w:color w:val="000000"/>
          <w:shd w:val="clear" w:color="auto" w:fill="FFFFFF"/>
        </w:rPr>
        <w:pPrChange w:id="61" w:author="Wanjun Gu" w:date="2020-02-02T20:32:00Z">
          <w:pPr>
            <w:spacing w:line="480" w:lineRule="auto"/>
          </w:pPr>
        </w:pPrChange>
      </w:pPr>
    </w:p>
    <w:p w14:paraId="1DC8B663" w14:textId="0707DBAD" w:rsidR="00F73339" w:rsidRPr="008016C5" w:rsidDel="005C36C6" w:rsidRDefault="00F73339" w:rsidP="004D5B63">
      <w:pPr>
        <w:spacing w:line="480" w:lineRule="auto"/>
        <w:rPr>
          <w:del w:id="62" w:author="Wanjun Gu" w:date="2020-02-02T20:27:00Z"/>
          <w:rFonts w:ascii="Times New Roman" w:hAnsi="Times New Roman" w:cs="Times New Roman"/>
          <w:i/>
          <w:color w:val="000000"/>
          <w:shd w:val="clear" w:color="auto" w:fill="FFFFFF"/>
          <w:rPrChange w:id="63" w:author="Wanjun Gu" w:date="2020-02-03T09:10:00Z">
            <w:rPr>
              <w:del w:id="64" w:author="Wanjun Gu" w:date="2020-02-02T20:27:00Z"/>
              <w:rFonts w:ascii="Times New Roman" w:hAnsi="Times New Roman" w:cs="Times New Roman"/>
              <w:color w:val="000000"/>
              <w:shd w:val="clear" w:color="auto" w:fill="FFFFFF"/>
            </w:rPr>
          </w:rPrChange>
        </w:rPr>
      </w:pPr>
      <w:del w:id="65" w:author="Wanjun Gu" w:date="2020-02-02T20:27:00Z">
        <w:r w:rsidRPr="008016C5" w:rsidDel="005C36C6">
          <w:rPr>
            <w:rFonts w:ascii="Times New Roman" w:hAnsi="Times New Roman" w:cs="Times New Roman"/>
            <w:i/>
            <w:color w:val="000000"/>
            <w:shd w:val="clear" w:color="auto" w:fill="FFFFFF"/>
            <w:rPrChange w:id="66" w:author="Wanjun Gu" w:date="2020-02-03T09:10:00Z">
              <w:rPr>
                <w:rFonts w:ascii="Times New Roman" w:hAnsi="Times New Roman" w:cs="Times New Roman"/>
                <w:color w:val="000000"/>
                <w:shd w:val="clear" w:color="auto" w:fill="FFFFFF"/>
              </w:rPr>
            </w:rPrChange>
          </w:rPr>
          <w:delText>Add a paragraph comparing data with Yang et al paper</w:delText>
        </w:r>
      </w:del>
    </w:p>
    <w:p w14:paraId="6A79F346" w14:textId="18FFFDEC" w:rsidR="009806AC" w:rsidRPr="007C1CD8" w:rsidRDefault="009806AC" w:rsidP="009806AC">
      <w:pPr>
        <w:spacing w:line="480" w:lineRule="auto"/>
        <w:rPr>
          <w:ins w:id="67" w:author="Wanjun Gu" w:date="2020-02-09T17:14:00Z"/>
          <w:rFonts w:ascii="Times New Roman" w:hAnsi="Times New Roman" w:cs="Times New Roman"/>
          <w:i/>
          <w:color w:val="000000"/>
          <w:shd w:val="clear" w:color="auto" w:fill="FFFFFF"/>
        </w:rPr>
      </w:pPr>
      <w:ins w:id="68" w:author="Wanjun Gu" w:date="2020-02-09T17:14:00Z">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ins>
    </w:p>
    <w:p w14:paraId="70190BC8" w14:textId="1E8BB216" w:rsidR="00980761" w:rsidRPr="008016C5" w:rsidDel="009806AC" w:rsidRDefault="002D5F42" w:rsidP="004D5B63">
      <w:pPr>
        <w:spacing w:line="480" w:lineRule="auto"/>
        <w:rPr>
          <w:del w:id="69" w:author="Wanjun Gu" w:date="2020-02-09T17:14:00Z"/>
          <w:rFonts w:ascii="Times New Roman" w:hAnsi="Times New Roman" w:cs="Times New Roman"/>
          <w:i/>
          <w:color w:val="000000"/>
          <w:shd w:val="clear" w:color="auto" w:fill="FFFFFF"/>
          <w:rPrChange w:id="70" w:author="Wanjun Gu" w:date="2020-02-03T09:10:00Z">
            <w:rPr>
              <w:del w:id="71" w:author="Wanjun Gu" w:date="2020-02-09T17:14:00Z"/>
              <w:rFonts w:ascii="Times New Roman" w:hAnsi="Times New Roman" w:cs="Times New Roman"/>
              <w:b/>
              <w:bCs/>
            </w:rPr>
          </w:rPrChange>
        </w:rPr>
      </w:pPr>
      <w:del w:id="72" w:author="Wanjun Gu" w:date="2020-02-09T17:14:00Z">
        <w:r w:rsidRPr="008016C5" w:rsidDel="009806AC">
          <w:rPr>
            <w:rFonts w:ascii="Times New Roman" w:hAnsi="Times New Roman" w:cs="Times New Roman"/>
            <w:i/>
            <w:color w:val="000000"/>
            <w:shd w:val="clear" w:color="auto" w:fill="FFFFFF"/>
            <w:rPrChange w:id="73" w:author="Wanjun Gu" w:date="2020-02-03T09:10:00Z">
              <w:rPr>
                <w:rFonts w:ascii="Times New Roman" w:hAnsi="Times New Roman" w:cs="Times New Roman"/>
                <w:b/>
                <w:bCs/>
              </w:rPr>
            </w:rPrChange>
          </w:rPr>
          <w:delText>Near-acini deposition</w:delText>
        </w:r>
      </w:del>
      <w:del w:id="74" w:author="Wanjun Gu" w:date="2020-02-03T09:10:00Z">
        <w:r w:rsidRPr="008016C5" w:rsidDel="008016C5">
          <w:rPr>
            <w:rFonts w:ascii="Times New Roman" w:hAnsi="Times New Roman" w:cs="Times New Roman"/>
            <w:i/>
            <w:color w:val="000000"/>
            <w:shd w:val="clear" w:color="auto" w:fill="FFFFFF"/>
            <w:rPrChange w:id="75" w:author="Wanjun Gu" w:date="2020-02-03T09:10:00Z">
              <w:rPr>
                <w:rFonts w:ascii="Times New Roman" w:hAnsi="Times New Roman" w:cs="Times New Roman"/>
                <w:b/>
                <w:bCs/>
              </w:rPr>
            </w:rPrChange>
          </w:rPr>
          <w:delText>:</w:delText>
        </w:r>
      </w:del>
    </w:p>
    <w:p w14:paraId="682E7536" w14:textId="7C4A8E3A" w:rsidR="00DF2E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At</w:t>
      </w:r>
      <w:r w:rsidR="00980761">
        <w:rPr>
          <w:rFonts w:ascii="Times New Roman" w:hAnsi="Times New Roman" w:cs="Times New Roman"/>
          <w:color w:val="000000"/>
          <w:shd w:val="clear" w:color="auto" w:fill="FFFFFF"/>
        </w:rPr>
        <w:t xml:space="preserve"> the near-acini level, </w:t>
      </w:r>
      <w:r w:rsidR="00017662">
        <w:rPr>
          <w:rFonts w:ascii="Times New Roman" w:hAnsi="Times New Roman" w:cs="Times New Roman"/>
          <w:color w:val="000000"/>
          <w:shd w:val="clear" w:color="auto" w:fill="FFFFFF"/>
        </w:rPr>
        <w:t>three sample distributions exposed to aerosol particles of different sizes</w:t>
      </w:r>
      <w:r w:rsidR="00F453B6">
        <w:rPr>
          <w:rFonts w:ascii="Times New Roman" w:hAnsi="Times New Roman" w:cs="Times New Roman"/>
          <w:color w:val="000000"/>
          <w:shd w:val="clear" w:color="auto" w:fill="FFFFFF"/>
        </w:rPr>
        <w:t xml:space="preserve"> (0.5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1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and 2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w:t>
      </w:r>
      <w:r w:rsidR="00017662">
        <w:rPr>
          <w:rFonts w:ascii="Times New Roman" w:hAnsi="Times New Roman" w:cs="Times New Roman"/>
          <w:color w:val="000000"/>
          <w:shd w:val="clear" w:color="auto" w:fill="FFFFFF"/>
        </w:rPr>
        <w:t xml:space="preserve"> are shown in figure 2. </w:t>
      </w:r>
      <w:r w:rsidR="00276F36">
        <w:rPr>
          <w:rFonts w:ascii="Times New Roman" w:hAnsi="Times New Roman" w:cs="Times New Roman"/>
          <w:color w:val="000000"/>
          <w:shd w:val="clear" w:color="auto" w:fill="FFFFFF"/>
        </w:rPr>
        <w:t xml:space="preserve">Samples exposed to smaller aerosol particles tend to have more </w:t>
      </w:r>
      <w:r w:rsidR="00276F36">
        <w:rPr>
          <w:rFonts w:ascii="Times New Roman" w:hAnsi="Times New Roman" w:cs="Times New Roman"/>
          <w:color w:val="000000"/>
          <w:shd w:val="clear" w:color="auto" w:fill="FFFFFF"/>
        </w:rPr>
        <w:lastRenderedPageBreak/>
        <w:t>near-acini compartments with particle deposition close</w:t>
      </w:r>
      <w:r w:rsidR="00F453B6">
        <w:rPr>
          <w:rFonts w:ascii="Times New Roman" w:hAnsi="Times New Roman" w:cs="Times New Roman" w:hint="eastAsia"/>
          <w:color w:val="000000"/>
          <w:shd w:val="clear" w:color="auto" w:fill="FFFFFF"/>
        </w:rPr>
        <w:t>r</w:t>
      </w:r>
      <w:r w:rsidR="00276F36">
        <w:rPr>
          <w:rFonts w:ascii="Times New Roman" w:hAnsi="Times New Roman" w:cs="Times New Roman"/>
          <w:color w:val="000000"/>
          <w:shd w:val="clear" w:color="auto" w:fill="FFFFFF"/>
        </w:rPr>
        <w:t xml:space="preserve"> to the mean</w:t>
      </w:r>
      <w:r w:rsidR="00F453B6">
        <w:rPr>
          <w:rFonts w:ascii="Times New Roman" w:hAnsi="Times New Roman" w:cs="Times New Roman"/>
          <w:color w:val="000000"/>
          <w:shd w:val="clear" w:color="auto" w:fill="FFFFFF"/>
        </w:rPr>
        <w:t>, indicating a more homogeneous distribution. On the contrary, samples exposed to larger aerosol particles tend to have more near-acini compartments with denser depositions, indicating that heterogeneity is introduced with respect to increasing particle size. T</w:t>
      </w:r>
      <w:r w:rsidR="00980761">
        <w:rPr>
          <w:rFonts w:ascii="Times New Roman" w:hAnsi="Times New Roman" w:cs="Times New Roman"/>
          <w:color w:val="000000"/>
          <w:shd w:val="clear" w:color="auto" w:fill="FFFFFF"/>
        </w:rPr>
        <w:t xml:space="preserve">he skewness </w:t>
      </w:r>
      <w:r w:rsidR="00DF2E61">
        <w:rPr>
          <w:rFonts w:ascii="Times New Roman" w:hAnsi="Times New Roman" w:cs="Times New Roman"/>
          <w:color w:val="000000"/>
          <w:shd w:val="clear" w:color="auto" w:fill="FFFFFF"/>
        </w:rPr>
        <w:t xml:space="preserve">and standard deviation </w:t>
      </w:r>
      <w:r w:rsidR="00980761">
        <w:rPr>
          <w:rFonts w:ascii="Times New Roman" w:hAnsi="Times New Roman" w:cs="Times New Roman"/>
          <w:color w:val="000000"/>
          <w:shd w:val="clear" w:color="auto" w:fill="FFFFFF"/>
        </w:rPr>
        <w:t xml:space="preserve">of near-acini particle distributions of all mice samples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calculated and plotted against particle size. Statistically, a positive skewness indicates that the distribution is right-skewed, and a numerically large skewness shows that more compartments have denser particle deposition compared to average.</w:t>
      </w:r>
      <w:r w:rsidR="00DF2E61">
        <w:rPr>
          <w:rFonts w:ascii="Times New Roman" w:hAnsi="Times New Roman" w:cs="Times New Roman"/>
          <w:color w:val="000000"/>
          <w:shd w:val="clear" w:color="auto" w:fill="FFFFFF"/>
        </w:rPr>
        <w:t xml:space="preserve"> </w:t>
      </w:r>
    </w:p>
    <w:p w14:paraId="5518B13C" w14:textId="77777777" w:rsidR="000B54EC" w:rsidRDefault="000B54EC" w:rsidP="004D5B63">
      <w:pPr>
        <w:autoSpaceDE w:val="0"/>
        <w:autoSpaceDN w:val="0"/>
        <w:adjustRightInd w:val="0"/>
        <w:spacing w:after="0" w:line="480" w:lineRule="auto"/>
        <w:rPr>
          <w:rFonts w:ascii="Times New Roman" w:hAnsi="Times New Roman" w:cs="Times New Roman"/>
          <w:color w:val="000000"/>
          <w:shd w:val="clear" w:color="auto" w:fill="FFFFFF"/>
        </w:rPr>
      </w:pPr>
    </w:p>
    <w:p w14:paraId="111F774D" w14:textId="24013583" w:rsidR="00DF2E61" w:rsidDel="001147A2" w:rsidRDefault="00DF7907" w:rsidP="004D5B63">
      <w:pPr>
        <w:autoSpaceDE w:val="0"/>
        <w:autoSpaceDN w:val="0"/>
        <w:adjustRightInd w:val="0"/>
        <w:spacing w:after="0" w:line="480" w:lineRule="auto"/>
        <w:rPr>
          <w:del w:id="76" w:author="Wanjun Gu" w:date="2020-02-03T01:26:00Z"/>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Previous studies have shown that t</w:t>
      </w:r>
      <w:r w:rsidR="000B54EC">
        <w:rPr>
          <w:rFonts w:ascii="Times New Roman" w:hAnsi="Times New Roman" w:cs="Times New Roman"/>
          <w:color w:val="000000"/>
          <w:shd w:val="clear" w:color="auto" w:fill="FFFFFF"/>
        </w:rPr>
        <w:t xml:space="preserve">he likelihood of forming </w:t>
      </w:r>
      <w:r w:rsidR="000B54EC">
        <w:rPr>
          <w:rFonts w:ascii="Times New Roman" w:hAnsi="Times New Roman" w:cs="Times New Roman" w:hint="eastAsia"/>
          <w:color w:val="000000"/>
          <w:shd w:val="clear" w:color="auto" w:fill="FFFFFF"/>
        </w:rPr>
        <w:t>localized</w:t>
      </w:r>
      <w:r w:rsidR="000B54EC">
        <w:rPr>
          <w:rFonts w:ascii="Times New Roman" w:hAnsi="Times New Roman" w:cs="Times New Roman"/>
          <w:color w:val="000000"/>
          <w:shd w:val="clear" w:color="auto" w:fill="FFFFFF"/>
        </w:rPr>
        <w:t xml:space="preserve"> area of depositio</w:t>
      </w:r>
      <w:r>
        <w:rPr>
          <w:rFonts w:ascii="Times New Roman" w:hAnsi="Times New Roman" w:cs="Times New Roman"/>
          <w:color w:val="000000"/>
          <w:shd w:val="clear" w:color="auto" w:fill="FFFFFF"/>
        </w:rPr>
        <w:t>n</w:t>
      </w:r>
      <w:r w:rsidR="000B54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is correlated to </w:t>
      </w:r>
      <w:r w:rsidR="000B54EC">
        <w:rPr>
          <w:rFonts w:ascii="Times New Roman" w:hAnsi="Times New Roman" w:cs="Times New Roman"/>
          <w:color w:val="000000"/>
          <w:shd w:val="clear" w:color="auto" w:fill="FFFFFF"/>
        </w:rPr>
        <w:t>the skewness of the particle deposition distribution among all near-acini compartments. (</w:t>
      </w:r>
      <w:r w:rsidR="000B54EC" w:rsidRPr="00DC641D">
        <w:rPr>
          <w:rFonts w:ascii="Times New Roman" w:hAnsi="Times New Roman" w:cs="Times New Roman"/>
          <w:color w:val="000000"/>
          <w:shd w:val="clear" w:color="auto" w:fill="FFFFFF"/>
        </w:rPr>
        <w:t>Darquenne et.al</w:t>
      </w:r>
      <w:r w:rsidR="000B54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As shown in figure 3A, there is a positive non-linear correlation between skewness and particle size</w:t>
      </w:r>
      <w:r w:rsidR="000B54EC">
        <w:rPr>
          <w:rFonts w:ascii="Times New Roman" w:hAnsi="Times New Roman" w:cs="Times New Roman"/>
          <w:color w:val="000000"/>
          <w:shd w:val="clear" w:color="auto" w:fill="FFFFFF"/>
        </w:rPr>
        <w:t xml:space="preserve">. This indicates that as particle sizes increase, </w:t>
      </w:r>
      <w:r>
        <w:rPr>
          <w:rFonts w:ascii="Times New Roman" w:hAnsi="Times New Roman" w:cs="Times New Roman"/>
          <w:color w:val="000000"/>
          <w:shd w:val="clear" w:color="auto" w:fill="FFFFFF"/>
        </w:rPr>
        <w:t xml:space="preserve">the distributions tend to be skewed more towards the right, with more compartments with particle depositions above average. On the same note, as particle size increases, a more scattered distribution is observed, evident in Figure 3B. Therefore, it is shown that the association between increasing particle size and </w:t>
      </w:r>
      <w:r w:rsidR="00DF267E">
        <w:rPr>
          <w:rFonts w:ascii="Times New Roman" w:hAnsi="Times New Roman" w:cs="Times New Roman"/>
          <w:color w:val="000000"/>
          <w:shd w:val="clear" w:color="auto" w:fill="FFFFFF"/>
        </w:rPr>
        <w:t>heterogeneity at the lobar level persists at the near-acini level. Even within the micron range, varying particle sizes can introduce ineligible deviations of the density and spatial homogeneity of aerosol dosimetry measurements.</w:t>
      </w:r>
    </w:p>
    <w:p w14:paraId="75A52497" w14:textId="5D7CFAF3" w:rsidR="002D5F42" w:rsidDel="001147A2" w:rsidRDefault="002D5F42" w:rsidP="004D5B63">
      <w:pPr>
        <w:autoSpaceDE w:val="0"/>
        <w:autoSpaceDN w:val="0"/>
        <w:adjustRightInd w:val="0"/>
        <w:spacing w:after="0" w:line="480" w:lineRule="auto"/>
        <w:rPr>
          <w:del w:id="77" w:author="Wanjun Gu" w:date="2020-02-03T01:26:00Z"/>
          <w:rFonts w:ascii="Times New Roman" w:hAnsi="Times New Roman" w:cs="Times New Roman"/>
          <w:color w:val="000000"/>
          <w:shd w:val="clear" w:color="auto" w:fill="FFFFFF"/>
        </w:rPr>
      </w:pPr>
    </w:p>
    <w:p w14:paraId="1EB42E9F" w14:textId="77777777" w:rsidR="001147A2" w:rsidRDefault="001147A2">
      <w:pPr>
        <w:autoSpaceDE w:val="0"/>
        <w:autoSpaceDN w:val="0"/>
        <w:adjustRightInd w:val="0"/>
        <w:spacing w:after="0" w:line="480" w:lineRule="auto"/>
        <w:rPr>
          <w:ins w:id="78" w:author="Wanjun Gu" w:date="2020-02-03T01:26:00Z"/>
          <w:rFonts w:ascii="Times New Roman" w:hAnsi="Times New Roman" w:cs="Times New Roman"/>
          <w:color w:val="000000"/>
          <w:shd w:val="clear" w:color="auto" w:fill="FFFFFF"/>
        </w:rPr>
      </w:pPr>
    </w:p>
    <w:p w14:paraId="64B6EE21" w14:textId="7A2D8C7D" w:rsidR="002D5F42" w:rsidDel="001147A2" w:rsidRDefault="002D5F42" w:rsidP="004D5B63">
      <w:pPr>
        <w:autoSpaceDE w:val="0"/>
        <w:autoSpaceDN w:val="0"/>
        <w:adjustRightInd w:val="0"/>
        <w:spacing w:after="0" w:line="480" w:lineRule="auto"/>
        <w:rPr>
          <w:del w:id="79" w:author="Wanjun Gu" w:date="2020-02-02T20:28:00Z"/>
          <w:rFonts w:ascii="Times New Roman" w:hAnsi="Times New Roman" w:cs="Times New Roman"/>
          <w:color w:val="000000"/>
          <w:shd w:val="clear" w:color="auto" w:fill="FFFFFF"/>
        </w:rPr>
      </w:pPr>
      <w:del w:id="80" w:author="Wanjun Gu" w:date="2020-02-02T19:08:00Z">
        <w:r w:rsidDel="000F5543">
          <w:rPr>
            <w:rFonts w:ascii="Times New Roman" w:hAnsi="Times New Roman" w:cs="Times New Roman"/>
            <w:color w:val="000000"/>
            <w:shd w:val="clear" w:color="auto" w:fill="FFFFFF"/>
          </w:rPr>
          <w:delText>What else is out there that agrees with this analysis.</w:delText>
        </w:r>
      </w:del>
    </w:p>
    <w:p w14:paraId="40739451" w14:textId="77777777" w:rsidR="001147A2" w:rsidRDefault="001147A2" w:rsidP="004D5B63">
      <w:pPr>
        <w:autoSpaceDE w:val="0"/>
        <w:autoSpaceDN w:val="0"/>
        <w:adjustRightInd w:val="0"/>
        <w:spacing w:after="0" w:line="480" w:lineRule="auto"/>
        <w:rPr>
          <w:ins w:id="81" w:author="Wanjun Gu" w:date="2020-02-03T01:26:00Z"/>
          <w:rFonts w:ascii="Times New Roman" w:hAnsi="Times New Roman" w:cs="Times New Roman"/>
          <w:color w:val="000000"/>
          <w:shd w:val="clear" w:color="auto" w:fill="FFFFFF"/>
        </w:rPr>
      </w:pPr>
    </w:p>
    <w:p w14:paraId="57E152AD" w14:textId="036A68B1" w:rsidR="001147A2" w:rsidRPr="008016C5" w:rsidRDefault="008016C5">
      <w:pPr>
        <w:autoSpaceDE w:val="0"/>
        <w:autoSpaceDN w:val="0"/>
        <w:adjustRightInd w:val="0"/>
        <w:spacing w:after="0" w:line="480" w:lineRule="auto"/>
        <w:rPr>
          <w:ins w:id="82" w:author="Wanjun Gu" w:date="2020-02-03T01:26:00Z"/>
          <w:rFonts w:ascii="Times New Roman" w:hAnsi="Times New Roman" w:cs="Times New Roman"/>
          <w:b/>
          <w:bCs/>
          <w:rPrChange w:id="83" w:author="Wanjun Gu" w:date="2020-02-03T09:11:00Z">
            <w:rPr>
              <w:ins w:id="84" w:author="Wanjun Gu" w:date="2020-02-03T01:26:00Z"/>
              <w:rFonts w:ascii="Times New Roman" w:hAnsi="Times New Roman" w:cs="Times New Roman"/>
              <w:color w:val="000000"/>
              <w:shd w:val="clear" w:color="auto" w:fill="FFFFFF"/>
            </w:rPr>
          </w:rPrChange>
        </w:rPr>
      </w:pPr>
      <w:ins w:id="85" w:author="Wanjun Gu" w:date="2020-02-03T09:11:00Z">
        <w:r w:rsidRPr="008016C5">
          <w:rPr>
            <w:rFonts w:ascii="Times New Roman" w:hAnsi="Times New Roman" w:cs="Times New Roman"/>
            <w:b/>
            <w:bCs/>
          </w:rPr>
          <w:t>4.</w:t>
        </w:r>
        <w:r>
          <w:rPr>
            <w:rFonts w:ascii="Times New Roman" w:hAnsi="Times New Roman" w:cs="Times New Roman"/>
            <w:b/>
            <w:bCs/>
          </w:rPr>
          <w:t xml:space="preserve">  CONCLUSION</w:t>
        </w:r>
      </w:ins>
    </w:p>
    <w:p w14:paraId="3134546A" w14:textId="47F7197E" w:rsidR="001147A2" w:rsidRDefault="001147A2" w:rsidP="004D5B63">
      <w:pPr>
        <w:autoSpaceDE w:val="0"/>
        <w:autoSpaceDN w:val="0"/>
        <w:adjustRightInd w:val="0"/>
        <w:spacing w:after="0" w:line="480" w:lineRule="auto"/>
        <w:rPr>
          <w:ins w:id="86" w:author="Wanjun Gu" w:date="2020-02-03T01:26:00Z"/>
          <w:rFonts w:ascii="Times New Roman" w:hAnsi="Times New Roman" w:cs="Times New Roman"/>
          <w:color w:val="000000"/>
          <w:shd w:val="clear" w:color="auto" w:fill="FFFFFF"/>
        </w:rPr>
      </w:pPr>
      <w:ins w:id="87" w:author="Wanjun Gu" w:date="2020-02-03T01:30:00Z">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w:t>
        </w:r>
      </w:ins>
      <w:ins w:id="88" w:author="Wanjun Gu" w:date="2020-02-03T01:31:00Z">
        <w:r>
          <w:rPr>
            <w:rFonts w:ascii="Times New Roman" w:hAnsi="Times New Roman" w:cs="Times New Roman"/>
            <w:color w:val="000000"/>
            <w:shd w:val="clear" w:color="auto" w:fill="FFFFFF"/>
          </w:rPr>
          <w:t xml:space="preserve">scale. </w:t>
        </w:r>
      </w:ins>
      <w:ins w:id="89" w:author="Wanjun Gu" w:date="2020-02-03T01:32:00Z">
        <w:r w:rsidRPr="001147A2">
          <w:rPr>
            <w:rFonts w:ascii="Times New Roman" w:hAnsi="Times New Roman" w:cs="Times New Roman"/>
            <w:color w:val="000000"/>
            <w:shd w:val="clear" w:color="auto" w:fill="FFFFFF"/>
          </w:rPr>
          <w:t>There was an uneven distribution of deposited particles among the lobes of the mouse lung.</w:t>
        </w:r>
      </w:ins>
      <w:ins w:id="90" w:author="Wanjun Gu" w:date="2020-02-03T01:33:00Z">
        <w:r>
          <w:rPr>
            <w:rFonts w:ascii="Times New Roman" w:hAnsi="Times New Roman" w:cs="Times New Roman"/>
            <w:color w:val="000000"/>
            <w:shd w:val="clear" w:color="auto" w:fill="FFFFFF"/>
          </w:rPr>
          <w:t xml:space="preserve"> Particularly, cranial lobe receives higher deposition comparing to its volume</w:t>
        </w:r>
      </w:ins>
      <w:ins w:id="91" w:author="Wanjun Gu" w:date="2020-02-03T01:35:00Z">
        <w:r>
          <w:rPr>
            <w:rFonts w:ascii="Times New Roman" w:hAnsi="Times New Roman" w:cs="Times New Roman"/>
            <w:color w:val="000000"/>
            <w:shd w:val="clear" w:color="auto" w:fill="FFFFFF"/>
          </w:rPr>
          <w:t>,</w:t>
        </w:r>
      </w:ins>
      <w:ins w:id="92" w:author="Wanjun Gu" w:date="2020-02-03T01:33:00Z">
        <w:r>
          <w:rPr>
            <w:rFonts w:ascii="Times New Roman" w:hAnsi="Times New Roman" w:cs="Times New Roman"/>
            <w:color w:val="000000"/>
            <w:shd w:val="clear" w:color="auto" w:fill="FFFFFF"/>
          </w:rPr>
          <w:t xml:space="preserve"> and </w:t>
        </w:r>
      </w:ins>
      <w:ins w:id="93" w:author="Wanjun Gu" w:date="2020-02-03T01:34:00Z">
        <w:r>
          <w:rPr>
            <w:rFonts w:ascii="Times New Roman" w:hAnsi="Times New Roman" w:cs="Times New Roman"/>
            <w:color w:val="000000"/>
            <w:shd w:val="clear" w:color="auto" w:fill="FFFFFF"/>
          </w:rPr>
          <w:t>caudal and accessory lobes receive lower deposition</w:t>
        </w:r>
      </w:ins>
      <w:ins w:id="94" w:author="Wanjun Gu" w:date="2020-02-03T01:35:00Z">
        <w:r>
          <w:rPr>
            <w:rFonts w:ascii="Times New Roman" w:hAnsi="Times New Roman" w:cs="Times New Roman"/>
            <w:color w:val="000000"/>
            <w:shd w:val="clear" w:color="auto" w:fill="FFFFFF"/>
          </w:rPr>
          <w:t xml:space="preserve">. </w:t>
        </w:r>
      </w:ins>
      <w:ins w:id="95" w:author="Wanjun Gu" w:date="2020-02-03T01:32:00Z">
        <w:r w:rsidRPr="001147A2">
          <w:rPr>
            <w:rFonts w:ascii="Times New Roman" w:hAnsi="Times New Roman" w:cs="Times New Roman"/>
            <w:color w:val="000000"/>
            <w:shd w:val="clear" w:color="auto" w:fill="FFFFFF"/>
          </w:rPr>
          <w:t xml:space="preserve">The </w:t>
        </w:r>
        <w:r w:rsidRPr="001147A2">
          <w:rPr>
            <w:rFonts w:ascii="Times New Roman" w:hAnsi="Times New Roman" w:cs="Times New Roman"/>
            <w:color w:val="000000"/>
            <w:shd w:val="clear" w:color="auto" w:fill="FFFFFF"/>
          </w:rPr>
          <w:lastRenderedPageBreak/>
          <w:t>unevenness increased with increasing particle size</w:t>
        </w:r>
      </w:ins>
      <w:ins w:id="96" w:author="Wanjun Gu" w:date="2020-02-03T01:35:00Z">
        <w:r>
          <w:rPr>
            <w:rFonts w:ascii="Times New Roman" w:hAnsi="Times New Roman" w:cs="Times New Roman"/>
            <w:color w:val="000000"/>
            <w:shd w:val="clear" w:color="auto" w:fill="FFFFFF"/>
          </w:rPr>
          <w:t xml:space="preserve"> (0.5 – 1 </w:t>
        </w:r>
      </w:ins>
      <w:ins w:id="97" w:author="Wanjun Gu" w:date="2020-02-03T01:36:00Z">
        <w:r w:rsidRPr="00BB2328">
          <w:rPr>
            <w:rFonts w:ascii="Times New Roman" w:hAnsi="Times New Roman" w:cs="Times New Roman"/>
            <w:color w:val="000000" w:themeColor="text1"/>
            <w:shd w:val="clear" w:color="auto" w:fill="FFFFFF"/>
          </w:rPr>
          <w:t>µm</w:t>
        </w:r>
      </w:ins>
      <w:ins w:id="98" w:author="Wanjun Gu" w:date="2020-02-03T01:35:00Z">
        <w:r>
          <w:rPr>
            <w:rFonts w:ascii="Times New Roman" w:hAnsi="Times New Roman" w:cs="Times New Roman"/>
            <w:color w:val="000000"/>
            <w:shd w:val="clear" w:color="auto" w:fill="FFFFFF"/>
          </w:rPr>
          <w:t>)</w:t>
        </w:r>
      </w:ins>
      <w:ins w:id="99" w:author="Wanjun Gu" w:date="2020-02-03T01:32:00Z">
        <w:r w:rsidRPr="001147A2">
          <w:rPr>
            <w:rFonts w:ascii="Times New Roman" w:hAnsi="Times New Roman" w:cs="Times New Roman"/>
            <w:color w:val="000000"/>
            <w:shd w:val="clear" w:color="auto" w:fill="FFFFFF"/>
          </w:rPr>
          <w:t>. Depending on the lobe, individual lobe analysis to determine overall deposition may either underestimate or overestimate total lung burden, at least for particles in the micron size range.</w:t>
        </w:r>
      </w:ins>
      <w:ins w:id="100" w:author="Wanjun Gu" w:date="2020-02-03T01:36:00Z">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ins>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11ABC627" w14:textId="4AFC4881" w:rsidR="0015148D" w:rsidRPr="0015148D" w:rsidDel="00560DE8" w:rsidRDefault="0015148D" w:rsidP="004D5B63">
      <w:pPr>
        <w:autoSpaceDE w:val="0"/>
        <w:autoSpaceDN w:val="0"/>
        <w:adjustRightInd w:val="0"/>
        <w:spacing w:after="0" w:line="480" w:lineRule="auto"/>
        <w:rPr>
          <w:del w:id="101" w:author="Wanjun Gu" w:date="2020-02-03T01:54:00Z"/>
          <w:rFonts w:ascii="Times New Roman" w:hAnsi="Times New Roman" w:cs="Times New Roman"/>
          <w:b/>
          <w:color w:val="000000"/>
          <w:shd w:val="clear" w:color="auto" w:fill="FFFFFF"/>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p>
    <w:p w14:paraId="17DDC19A" w14:textId="4B76695C" w:rsidR="00DF267E" w:rsidDel="00560DE8" w:rsidRDefault="00DF267E" w:rsidP="004D5B63">
      <w:pPr>
        <w:autoSpaceDE w:val="0"/>
        <w:autoSpaceDN w:val="0"/>
        <w:adjustRightInd w:val="0"/>
        <w:spacing w:after="0" w:line="480" w:lineRule="auto"/>
        <w:rPr>
          <w:del w:id="102" w:author="Wanjun Gu" w:date="2020-02-03T01:54:00Z"/>
          <w:rFonts w:ascii="Times New Roman" w:hAnsi="Times New Roman" w:cs="Times New Roman"/>
          <w:color w:val="000000" w:themeColor="text1"/>
          <w:shd w:val="clear" w:color="auto" w:fill="FFFFFF"/>
        </w:rPr>
      </w:pPr>
      <w:del w:id="103" w:author="Wanjun Gu" w:date="2020-02-03T01:54:00Z">
        <w:r w:rsidDel="00560DE8">
          <w:rPr>
            <w:noProof/>
          </w:rPr>
          <w:drawing>
            <wp:inline distT="0" distB="0" distL="0" distR="0" wp14:anchorId="3A06577E" wp14:editId="3845041A">
              <wp:extent cx="5943600" cy="151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7015"/>
                      </a:xfrm>
                      <a:prstGeom prst="rect">
                        <a:avLst/>
                      </a:prstGeom>
                    </pic:spPr>
                  </pic:pic>
                </a:graphicData>
              </a:graphic>
            </wp:inline>
          </w:drawing>
        </w:r>
      </w:del>
    </w:p>
    <w:p w14:paraId="3158E2EC" w14:textId="07137294" w:rsidR="00DF267E" w:rsidDel="00560DE8" w:rsidRDefault="00DF267E">
      <w:pPr>
        <w:autoSpaceDE w:val="0"/>
        <w:autoSpaceDN w:val="0"/>
        <w:adjustRightInd w:val="0"/>
        <w:spacing w:after="0" w:line="480" w:lineRule="auto"/>
        <w:jc w:val="center"/>
        <w:rPr>
          <w:del w:id="104" w:author="Wanjun Gu" w:date="2020-02-03T01:54:00Z"/>
          <w:rFonts w:ascii="Times New Roman" w:hAnsi="Times New Roman" w:cs="Times New Roman"/>
          <w:color w:val="000000" w:themeColor="text1"/>
          <w:shd w:val="clear" w:color="auto" w:fill="FFFFFF"/>
        </w:rPr>
      </w:pPr>
      <w:del w:id="105" w:author="Wanjun Gu" w:date="2020-02-03T01:54:00Z">
        <w:r w:rsidDel="00560DE8">
          <w:rPr>
            <w:rFonts w:ascii="Times New Roman" w:hAnsi="Times New Roman" w:cs="Times New Roman"/>
            <w:color w:val="000000" w:themeColor="text1"/>
            <w:shd w:val="clear" w:color="auto" w:fill="FFFFFF"/>
          </w:rPr>
          <w:delText>Table 1</w:delText>
        </w:r>
      </w:del>
    </w:p>
    <w:p w14:paraId="79ED18CF" w14:textId="526BCDA7" w:rsidR="00DF267E" w:rsidDel="00560DE8" w:rsidRDefault="00DF267E" w:rsidP="004D5B63">
      <w:pPr>
        <w:autoSpaceDE w:val="0"/>
        <w:autoSpaceDN w:val="0"/>
        <w:adjustRightInd w:val="0"/>
        <w:spacing w:after="0" w:line="480" w:lineRule="auto"/>
        <w:rPr>
          <w:del w:id="106" w:author="Wanjun Gu" w:date="2020-02-03T01:54:00Z"/>
          <w:rFonts w:ascii="Times New Roman" w:hAnsi="Times New Roman" w:cs="Times New Roman"/>
          <w:color w:val="000000"/>
          <w:shd w:val="clear" w:color="auto" w:fill="FFFFFF"/>
        </w:rPr>
      </w:pPr>
    </w:p>
    <w:p w14:paraId="0CBD6B7E" w14:textId="20BE98E5" w:rsidR="00DF267E" w:rsidDel="00560DE8" w:rsidRDefault="00DF267E" w:rsidP="004D5B63">
      <w:pPr>
        <w:autoSpaceDE w:val="0"/>
        <w:autoSpaceDN w:val="0"/>
        <w:adjustRightInd w:val="0"/>
        <w:spacing w:after="0" w:line="480" w:lineRule="auto"/>
        <w:rPr>
          <w:del w:id="107" w:author="Wanjun Gu" w:date="2020-02-03T01:54:00Z"/>
          <w:rFonts w:ascii="Times New Roman" w:hAnsi="Times New Roman" w:cs="Times New Roman"/>
          <w:color w:val="000000"/>
          <w:shd w:val="clear" w:color="auto" w:fill="FFFFFF"/>
        </w:rPr>
      </w:pPr>
    </w:p>
    <w:p w14:paraId="34102AA8" w14:textId="101F592E" w:rsidR="00DF267E" w:rsidDel="00560DE8" w:rsidRDefault="00DF267E" w:rsidP="004D5B63">
      <w:pPr>
        <w:spacing w:line="480" w:lineRule="auto"/>
        <w:rPr>
          <w:del w:id="108" w:author="Wanjun Gu" w:date="2020-02-03T01:54:00Z"/>
          <w:rFonts w:ascii="Times New Roman" w:hAnsi="Times New Roman" w:cs="Times New Roman"/>
          <w:color w:val="000000"/>
          <w:shd w:val="clear" w:color="auto" w:fill="FFFFFF"/>
        </w:rPr>
      </w:pPr>
      <w:del w:id="109" w:author="Wanjun Gu" w:date="2020-02-03T01:54:00Z">
        <w:r w:rsidDel="00560DE8">
          <w:rPr>
            <w:noProof/>
          </w:rPr>
          <w:drawing>
            <wp:inline distT="0" distB="0" distL="0" distR="0" wp14:anchorId="410B9667" wp14:editId="1DAD0325">
              <wp:extent cx="5943600" cy="1101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1725"/>
                      </a:xfrm>
                      <a:prstGeom prst="rect">
                        <a:avLst/>
                      </a:prstGeom>
                    </pic:spPr>
                  </pic:pic>
                </a:graphicData>
              </a:graphic>
            </wp:inline>
          </w:drawing>
        </w:r>
      </w:del>
    </w:p>
    <w:p w14:paraId="6B413E9A" w14:textId="333559B1" w:rsidR="00DF267E" w:rsidDel="00560DE8" w:rsidRDefault="00DF267E" w:rsidP="004D5B63">
      <w:pPr>
        <w:spacing w:line="480" w:lineRule="auto"/>
        <w:jc w:val="center"/>
        <w:rPr>
          <w:del w:id="110" w:author="Wanjun Gu" w:date="2020-02-03T01:54:00Z"/>
          <w:rFonts w:ascii="Times New Roman" w:hAnsi="Times New Roman" w:cs="Times New Roman"/>
          <w:color w:val="000000"/>
          <w:shd w:val="clear" w:color="auto" w:fill="FFFFFF"/>
        </w:rPr>
      </w:pPr>
      <w:del w:id="111" w:author="Wanjun Gu" w:date="2020-02-03T01:54:00Z">
        <w:r w:rsidDel="00560DE8">
          <w:rPr>
            <w:rFonts w:ascii="Times New Roman" w:hAnsi="Times New Roman" w:cs="Times New Roman"/>
            <w:color w:val="000000"/>
            <w:shd w:val="clear" w:color="auto" w:fill="FFFFFF"/>
          </w:rPr>
          <w:delText>Table 2</w:delText>
        </w:r>
      </w:del>
    </w:p>
    <w:p w14:paraId="0F4AB125" w14:textId="7069EF50" w:rsidR="00DF267E" w:rsidDel="00560DE8" w:rsidRDefault="00DF267E">
      <w:pPr>
        <w:spacing w:line="480" w:lineRule="auto"/>
        <w:rPr>
          <w:del w:id="112" w:author="Wanjun Gu" w:date="2020-02-03T01:54:00Z"/>
          <w:rFonts w:ascii="Times New Roman" w:hAnsi="Times New Roman" w:cs="Times New Roman"/>
          <w:color w:val="000000"/>
          <w:shd w:val="clear" w:color="auto" w:fill="FFFFFF"/>
        </w:rPr>
      </w:pPr>
      <w:del w:id="113" w:author="Wanjun Gu" w:date="2020-02-03T01:54:00Z">
        <w:r w:rsidDel="00560DE8">
          <w:rPr>
            <w:noProof/>
          </w:rPr>
          <w:lastRenderedPageBreak/>
          <w:drawing>
            <wp:inline distT="0" distB="0" distL="0" distR="0" wp14:anchorId="5A87915A" wp14:editId="1DE01F43">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del>
    </w:p>
    <w:p w14:paraId="3F7A8686" w14:textId="7047AA3E" w:rsidR="00DF267E" w:rsidDel="00560DE8" w:rsidRDefault="00DF267E">
      <w:pPr>
        <w:spacing w:line="480" w:lineRule="auto"/>
        <w:rPr>
          <w:del w:id="114" w:author="Wanjun Gu" w:date="2020-02-03T01:54:00Z"/>
          <w:rFonts w:ascii="Times New Roman" w:hAnsi="Times New Roman" w:cs="Times New Roman"/>
          <w:color w:val="000000"/>
          <w:shd w:val="clear" w:color="auto" w:fill="FFFFFF"/>
        </w:rPr>
        <w:pPrChange w:id="115" w:author="Wanjun Gu" w:date="2020-02-03T01:54:00Z">
          <w:pPr>
            <w:spacing w:line="480" w:lineRule="auto"/>
            <w:jc w:val="center"/>
          </w:pPr>
        </w:pPrChange>
      </w:pPr>
      <w:del w:id="116" w:author="Wanjun Gu" w:date="2020-02-03T01:54:00Z">
        <w:r w:rsidDel="00560DE8">
          <w:rPr>
            <w:rFonts w:ascii="Times New Roman" w:hAnsi="Times New Roman" w:cs="Times New Roman"/>
            <w:color w:val="000000"/>
            <w:shd w:val="clear" w:color="auto" w:fill="FFFFFF"/>
          </w:rPr>
          <w:delText>Figure 1</w:delText>
        </w:r>
      </w:del>
    </w:p>
    <w:p w14:paraId="5C428A38" w14:textId="0F7E6407" w:rsidR="00DF267E" w:rsidDel="00560DE8" w:rsidRDefault="00DF267E">
      <w:pPr>
        <w:spacing w:line="480" w:lineRule="auto"/>
        <w:rPr>
          <w:del w:id="117" w:author="Wanjun Gu" w:date="2020-02-03T01:54:00Z"/>
          <w:rFonts w:ascii="Times New Roman" w:hAnsi="Times New Roman" w:cs="Times New Roman"/>
          <w:color w:val="000000"/>
          <w:shd w:val="clear" w:color="auto" w:fill="FFFFFF"/>
        </w:rPr>
        <w:pPrChange w:id="118" w:author="Wanjun Gu" w:date="2020-02-03T01:54:00Z">
          <w:pPr>
            <w:autoSpaceDE w:val="0"/>
            <w:autoSpaceDN w:val="0"/>
            <w:adjustRightInd w:val="0"/>
            <w:spacing w:after="0" w:line="480" w:lineRule="auto"/>
          </w:pPr>
        </w:pPrChange>
      </w:pPr>
      <w:del w:id="119" w:author="Wanjun Gu" w:date="2020-02-03T01:54:00Z">
        <w:r w:rsidDel="00560DE8">
          <w:rPr>
            <w:noProof/>
          </w:rPr>
          <w:drawing>
            <wp:inline distT="0" distB="0" distL="0" distR="0" wp14:anchorId="208FAC32" wp14:editId="42CDB6EE">
              <wp:extent cx="5943600" cy="194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0560"/>
                      </a:xfrm>
                      <a:prstGeom prst="rect">
                        <a:avLst/>
                      </a:prstGeom>
                    </pic:spPr>
                  </pic:pic>
                </a:graphicData>
              </a:graphic>
            </wp:inline>
          </w:drawing>
        </w:r>
      </w:del>
    </w:p>
    <w:p w14:paraId="7FBD69C5" w14:textId="1279D483" w:rsidR="00DF267E" w:rsidDel="00560DE8" w:rsidRDefault="00DF267E">
      <w:pPr>
        <w:spacing w:line="480" w:lineRule="auto"/>
        <w:rPr>
          <w:del w:id="120" w:author="Wanjun Gu" w:date="2020-02-03T01:54:00Z"/>
          <w:rFonts w:ascii="Times New Roman" w:hAnsi="Times New Roman" w:cs="Times New Roman"/>
          <w:color w:val="000000"/>
          <w:shd w:val="clear" w:color="auto" w:fill="FFFFFF"/>
        </w:rPr>
        <w:pPrChange w:id="121" w:author="Wanjun Gu" w:date="2020-02-03T01:54:00Z">
          <w:pPr>
            <w:autoSpaceDE w:val="0"/>
            <w:autoSpaceDN w:val="0"/>
            <w:adjustRightInd w:val="0"/>
            <w:spacing w:after="0" w:line="480" w:lineRule="auto"/>
            <w:jc w:val="center"/>
          </w:pPr>
        </w:pPrChange>
      </w:pPr>
      <w:del w:id="122" w:author="Wanjun Gu" w:date="2020-02-03T01:54:00Z">
        <w:r w:rsidDel="00560DE8">
          <w:rPr>
            <w:rFonts w:ascii="Times New Roman" w:hAnsi="Times New Roman" w:cs="Times New Roman"/>
            <w:color w:val="000000"/>
            <w:shd w:val="clear" w:color="auto" w:fill="FFFFFF"/>
          </w:rPr>
          <w:delText>Figure 2</w:delText>
        </w:r>
      </w:del>
    </w:p>
    <w:p w14:paraId="3F0B6AE2" w14:textId="66DA6FFE" w:rsidR="00DF267E" w:rsidDel="00560DE8" w:rsidRDefault="00DF267E">
      <w:pPr>
        <w:spacing w:line="480" w:lineRule="auto"/>
        <w:rPr>
          <w:del w:id="123" w:author="Wanjun Gu" w:date="2020-02-03T01:54:00Z"/>
          <w:rFonts w:ascii="Times New Roman" w:hAnsi="Times New Roman" w:cs="Times New Roman"/>
          <w:color w:val="000000"/>
          <w:shd w:val="clear" w:color="auto" w:fill="FFFFFF"/>
        </w:rPr>
        <w:pPrChange w:id="124" w:author="Wanjun Gu" w:date="2020-02-03T01:54:00Z">
          <w:pPr>
            <w:autoSpaceDE w:val="0"/>
            <w:autoSpaceDN w:val="0"/>
            <w:adjustRightInd w:val="0"/>
            <w:spacing w:after="0" w:line="480" w:lineRule="auto"/>
          </w:pPr>
        </w:pPrChange>
      </w:pPr>
    </w:p>
    <w:p w14:paraId="02ED875F" w14:textId="10263A2C" w:rsidR="00DF267E" w:rsidDel="00560DE8" w:rsidRDefault="00DF267E">
      <w:pPr>
        <w:spacing w:line="480" w:lineRule="auto"/>
        <w:rPr>
          <w:del w:id="125" w:author="Wanjun Gu" w:date="2020-02-03T01:54:00Z"/>
          <w:rFonts w:ascii="Times New Roman" w:hAnsi="Times New Roman" w:cs="Times New Roman"/>
          <w:color w:val="000000"/>
          <w:shd w:val="clear" w:color="auto" w:fill="FFFFFF"/>
        </w:rPr>
        <w:pPrChange w:id="126" w:author="Wanjun Gu" w:date="2020-02-03T01:54:00Z">
          <w:pPr>
            <w:autoSpaceDE w:val="0"/>
            <w:autoSpaceDN w:val="0"/>
            <w:adjustRightInd w:val="0"/>
            <w:spacing w:after="0" w:line="480" w:lineRule="auto"/>
          </w:pPr>
        </w:pPrChange>
      </w:pPr>
      <w:del w:id="127" w:author="Wanjun Gu" w:date="2020-02-03T01:54:00Z">
        <w:r w:rsidDel="00560DE8">
          <w:rPr>
            <w:noProof/>
          </w:rPr>
          <w:lastRenderedPageBreak/>
          <w:drawing>
            <wp:inline distT="0" distB="0" distL="0" distR="0" wp14:anchorId="545D9C11" wp14:editId="263929D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4800"/>
                      </a:xfrm>
                      <a:prstGeom prst="rect">
                        <a:avLst/>
                      </a:prstGeom>
                    </pic:spPr>
                  </pic:pic>
                </a:graphicData>
              </a:graphic>
            </wp:inline>
          </w:drawing>
        </w:r>
      </w:del>
    </w:p>
    <w:p w14:paraId="6D6EF298" w14:textId="7D76CE3F" w:rsidR="00DF267E" w:rsidDel="00560DE8" w:rsidRDefault="00DF267E">
      <w:pPr>
        <w:spacing w:line="480" w:lineRule="auto"/>
        <w:rPr>
          <w:del w:id="128" w:author="Wanjun Gu" w:date="2020-02-03T01:54:00Z"/>
          <w:rFonts w:ascii="Times New Roman" w:hAnsi="Times New Roman" w:cs="Times New Roman"/>
          <w:color w:val="000000"/>
          <w:shd w:val="clear" w:color="auto" w:fill="FFFFFF"/>
        </w:rPr>
        <w:pPrChange w:id="129" w:author="Wanjun Gu" w:date="2020-02-03T01:54:00Z">
          <w:pPr>
            <w:autoSpaceDE w:val="0"/>
            <w:autoSpaceDN w:val="0"/>
            <w:adjustRightInd w:val="0"/>
            <w:spacing w:after="0" w:line="480" w:lineRule="auto"/>
            <w:jc w:val="center"/>
          </w:pPr>
        </w:pPrChange>
      </w:pPr>
      <w:del w:id="130" w:author="Wanjun Gu" w:date="2020-02-03T01:54:00Z">
        <w:r w:rsidDel="00560DE8">
          <w:rPr>
            <w:rFonts w:ascii="Times New Roman" w:hAnsi="Times New Roman" w:cs="Times New Roman"/>
            <w:color w:val="000000"/>
            <w:shd w:val="clear" w:color="auto" w:fill="FFFFFF"/>
          </w:rPr>
          <w:delText>Figure 3 (AB)</w:delText>
        </w:r>
      </w:del>
    </w:p>
    <w:p w14:paraId="3EFCCA66" w14:textId="77777777" w:rsidR="00DF267E" w:rsidRPr="00980761" w:rsidRDefault="00DF267E">
      <w:pPr>
        <w:spacing w:line="480" w:lineRule="auto"/>
        <w:rPr>
          <w:rFonts w:ascii="Times New Roman" w:hAnsi="Times New Roman" w:cs="Times New Roman"/>
          <w:color w:val="000000"/>
          <w:shd w:val="clear" w:color="auto" w:fill="FFFFFF"/>
        </w:rPr>
        <w:pPrChange w:id="131" w:author="Wanjun Gu" w:date="2020-02-03T01:54:00Z">
          <w:pPr>
            <w:autoSpaceDE w:val="0"/>
            <w:autoSpaceDN w:val="0"/>
            <w:adjustRightInd w:val="0"/>
            <w:spacing w:after="0" w:line="480" w:lineRule="auto"/>
          </w:pPr>
        </w:pPrChange>
      </w:pPr>
    </w:p>
    <w:sectPr w:rsidR="00DF267E" w:rsidRPr="0098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CB1EC" w14:textId="77777777" w:rsidR="00EA18DE" w:rsidRDefault="00EA18DE" w:rsidP="009806AC">
      <w:pPr>
        <w:spacing w:after="0" w:line="240" w:lineRule="auto"/>
      </w:pPr>
      <w:r>
        <w:separator/>
      </w:r>
    </w:p>
  </w:endnote>
  <w:endnote w:type="continuationSeparator" w:id="0">
    <w:p w14:paraId="59B34BB6" w14:textId="77777777" w:rsidR="00EA18DE" w:rsidRDefault="00EA18DE"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7387" w14:textId="77777777" w:rsidR="00EA18DE" w:rsidRDefault="00EA18DE" w:rsidP="009806AC">
      <w:pPr>
        <w:spacing w:after="0" w:line="240" w:lineRule="auto"/>
      </w:pPr>
      <w:r>
        <w:separator/>
      </w:r>
    </w:p>
  </w:footnote>
  <w:footnote w:type="continuationSeparator" w:id="0">
    <w:p w14:paraId="2A84D4F6" w14:textId="77777777" w:rsidR="00EA18DE" w:rsidRDefault="00EA18DE"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jun Gu">
    <w15:presenceInfo w15:providerId="Windows Live" w15:userId="c6b90fbd5f53b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443F7"/>
    <w:rsid w:val="000B5106"/>
    <w:rsid w:val="000B54EC"/>
    <w:rsid w:val="000F5543"/>
    <w:rsid w:val="001147A2"/>
    <w:rsid w:val="0015148D"/>
    <w:rsid w:val="00181C3C"/>
    <w:rsid w:val="001F0015"/>
    <w:rsid w:val="00200B04"/>
    <w:rsid w:val="00213D76"/>
    <w:rsid w:val="00214D7E"/>
    <w:rsid w:val="00244A28"/>
    <w:rsid w:val="00276F36"/>
    <w:rsid w:val="002D5F42"/>
    <w:rsid w:val="002E3621"/>
    <w:rsid w:val="002F3656"/>
    <w:rsid w:val="003209BD"/>
    <w:rsid w:val="003305A6"/>
    <w:rsid w:val="0039298B"/>
    <w:rsid w:val="003A2603"/>
    <w:rsid w:val="003A2700"/>
    <w:rsid w:val="003B004D"/>
    <w:rsid w:val="003B014D"/>
    <w:rsid w:val="003D5121"/>
    <w:rsid w:val="003E7232"/>
    <w:rsid w:val="0041759E"/>
    <w:rsid w:val="00427E55"/>
    <w:rsid w:val="004847D4"/>
    <w:rsid w:val="004B53F6"/>
    <w:rsid w:val="004C56D9"/>
    <w:rsid w:val="004D5AEF"/>
    <w:rsid w:val="004D5B63"/>
    <w:rsid w:val="004F48FF"/>
    <w:rsid w:val="004F7847"/>
    <w:rsid w:val="00500176"/>
    <w:rsid w:val="005463C7"/>
    <w:rsid w:val="00560DE8"/>
    <w:rsid w:val="00574078"/>
    <w:rsid w:val="005C36C6"/>
    <w:rsid w:val="005D4773"/>
    <w:rsid w:val="005E3AD1"/>
    <w:rsid w:val="005E609B"/>
    <w:rsid w:val="005F6D8F"/>
    <w:rsid w:val="005F6DD8"/>
    <w:rsid w:val="006203CC"/>
    <w:rsid w:val="00626884"/>
    <w:rsid w:val="00661DE1"/>
    <w:rsid w:val="0066672F"/>
    <w:rsid w:val="00671530"/>
    <w:rsid w:val="00683EF5"/>
    <w:rsid w:val="006B0BED"/>
    <w:rsid w:val="006D29B5"/>
    <w:rsid w:val="006D73DE"/>
    <w:rsid w:val="006F2889"/>
    <w:rsid w:val="006F5447"/>
    <w:rsid w:val="007345A9"/>
    <w:rsid w:val="00763238"/>
    <w:rsid w:val="00773A43"/>
    <w:rsid w:val="007D6B04"/>
    <w:rsid w:val="007E1704"/>
    <w:rsid w:val="007F5C1C"/>
    <w:rsid w:val="00800355"/>
    <w:rsid w:val="008016C5"/>
    <w:rsid w:val="00813E76"/>
    <w:rsid w:val="0084205F"/>
    <w:rsid w:val="008641C1"/>
    <w:rsid w:val="008704BF"/>
    <w:rsid w:val="008B261E"/>
    <w:rsid w:val="008C5750"/>
    <w:rsid w:val="008E69E1"/>
    <w:rsid w:val="008F77A3"/>
    <w:rsid w:val="009071F1"/>
    <w:rsid w:val="00914C0E"/>
    <w:rsid w:val="00924E13"/>
    <w:rsid w:val="00932802"/>
    <w:rsid w:val="00940E56"/>
    <w:rsid w:val="009473F8"/>
    <w:rsid w:val="009806AC"/>
    <w:rsid w:val="00980761"/>
    <w:rsid w:val="00980D1B"/>
    <w:rsid w:val="00992772"/>
    <w:rsid w:val="009A7503"/>
    <w:rsid w:val="009B6A69"/>
    <w:rsid w:val="009F2A92"/>
    <w:rsid w:val="009F4923"/>
    <w:rsid w:val="00A30242"/>
    <w:rsid w:val="00A3749A"/>
    <w:rsid w:val="00A66E44"/>
    <w:rsid w:val="00A8150E"/>
    <w:rsid w:val="00A944C4"/>
    <w:rsid w:val="00AD52D5"/>
    <w:rsid w:val="00B07EEB"/>
    <w:rsid w:val="00B45CCB"/>
    <w:rsid w:val="00BB2328"/>
    <w:rsid w:val="00C10957"/>
    <w:rsid w:val="00C404BB"/>
    <w:rsid w:val="00C53FFF"/>
    <w:rsid w:val="00C65C21"/>
    <w:rsid w:val="00C85E19"/>
    <w:rsid w:val="00CE0C1D"/>
    <w:rsid w:val="00D14EF9"/>
    <w:rsid w:val="00D154B4"/>
    <w:rsid w:val="00D20147"/>
    <w:rsid w:val="00D36872"/>
    <w:rsid w:val="00D44F53"/>
    <w:rsid w:val="00D56E97"/>
    <w:rsid w:val="00DB7A2C"/>
    <w:rsid w:val="00DC641D"/>
    <w:rsid w:val="00DD6956"/>
    <w:rsid w:val="00DF267E"/>
    <w:rsid w:val="00DF2E61"/>
    <w:rsid w:val="00DF7907"/>
    <w:rsid w:val="00E06C53"/>
    <w:rsid w:val="00E27150"/>
    <w:rsid w:val="00E35E62"/>
    <w:rsid w:val="00E40195"/>
    <w:rsid w:val="00E46612"/>
    <w:rsid w:val="00EA18DE"/>
    <w:rsid w:val="00EB0478"/>
    <w:rsid w:val="00EB3388"/>
    <w:rsid w:val="00EC284C"/>
    <w:rsid w:val="00EC7E8A"/>
    <w:rsid w:val="00ED3865"/>
    <w:rsid w:val="00EF621C"/>
    <w:rsid w:val="00EF7559"/>
    <w:rsid w:val="00F04C25"/>
    <w:rsid w:val="00F12867"/>
    <w:rsid w:val="00F453B6"/>
    <w:rsid w:val="00F50A45"/>
    <w:rsid w:val="00F513AF"/>
    <w:rsid w:val="00F73339"/>
    <w:rsid w:val="00F74209"/>
    <w:rsid w:val="00F828AC"/>
    <w:rsid w:val="00FC2FBB"/>
    <w:rsid w:val="00FC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25820/9arg-9w56" TargetMode="External"/><Relationship Id="rId4" Type="http://schemas.openxmlformats.org/officeDocument/2006/relationships/settings" Target="settings.xml"/><Relationship Id="rId9" Type="http://schemas.openxmlformats.org/officeDocument/2006/relationships/hyperlink" Target="https://doi.org/10.25820/9arg-9w5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ED26-C0A4-4FE0-9425-07EDF7E1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12</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30</cp:revision>
  <dcterms:created xsi:type="dcterms:W3CDTF">2020-01-22T18:39:00Z</dcterms:created>
  <dcterms:modified xsi:type="dcterms:W3CDTF">2020-02-14T18:54:00Z</dcterms:modified>
</cp:coreProperties>
</file>